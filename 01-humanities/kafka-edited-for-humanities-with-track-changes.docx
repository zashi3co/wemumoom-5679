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76345" w14:textId="77777777" w:rsidR="0003289B" w:rsidRPr="004B5574" w:rsidRDefault="00203E86" w:rsidP="0082257C">
      <w:pPr>
        <w:pStyle w:val="MDPI11articletype"/>
      </w:pPr>
      <w:r>
        <w:t>Article</w:t>
      </w:r>
    </w:p>
    <w:p w14:paraId="32281DA4" w14:textId="77777777" w:rsidR="0003289B" w:rsidRPr="004B5574" w:rsidRDefault="00203E86" w:rsidP="0082257C">
      <w:pPr>
        <w:pStyle w:val="MDPI12title"/>
        <w:tabs>
          <w:tab w:val="left" w:pos="2687"/>
        </w:tabs>
        <w:spacing w:line="240" w:lineRule="atLeast"/>
      </w:pPr>
      <w:r w:rsidRPr="00203E86">
        <w:t>Moral Necessity and the Implementation of Modernity</w:t>
      </w:r>
    </w:p>
    <w:p w14:paraId="4805F2AC" w14:textId="77777777" w:rsidR="0003289B" w:rsidRPr="004B5574" w:rsidRDefault="0003289B" w:rsidP="0082257C">
      <w:pPr>
        <w:pStyle w:val="MDPI17abstract"/>
        <w:rPr>
          <w:color w:val="auto"/>
        </w:rPr>
      </w:pPr>
      <w:r w:rsidRPr="004B5574">
        <w:rPr>
          <w:b/>
        </w:rPr>
        <w:t xml:space="preserve">Abstract: </w:t>
      </w:r>
      <w:commentRangeStart w:id="0"/>
      <w:del w:id="1" w:author="Stefan Lukits" w:date="2018-03-08T15:11:00Z">
        <w:r w:rsidR="00203E86" w:rsidDel="00011E67">
          <w:delText>A</w:delText>
        </w:r>
        <w:r w:rsidR="00203E86" w:rsidRPr="00203E86" w:rsidDel="00011E67">
          <w:delText>nalytic</w:delText>
        </w:r>
      </w:del>
      <w:ins w:id="2" w:author="Stefan Lukits" w:date="2018-03-08T15:11:00Z">
        <w:r w:rsidR="00011E67">
          <w:t>Analytical</w:t>
        </w:r>
        <w:commentRangeEnd w:id="0"/>
        <w:r w:rsidR="00011E67">
          <w:rPr>
            <w:rStyle w:val="CommentReference"/>
            <w:rFonts w:ascii="Times New Roman" w:hAnsi="Times New Roman"/>
            <w:lang w:bidi="ar-SA"/>
          </w:rPr>
          <w:commentReference w:id="0"/>
        </w:r>
      </w:ins>
      <w:r w:rsidR="00203E86" w:rsidRPr="00203E86">
        <w:t xml:space="preserve"> and continental phil</w:t>
      </w:r>
      <w:r w:rsidR="00203E86">
        <w:t>osophy follow research program</w:t>
      </w:r>
      <w:r w:rsidR="00203E86" w:rsidRPr="00203E86">
        <w:t xml:space="preserve">s with respect to moral responsibility that are sometimes perceived to be incommensurable. An </w:t>
      </w:r>
      <w:del w:id="3" w:author="Stefan Lukits" w:date="2018-03-08T15:11:00Z">
        <w:r w:rsidR="00203E86" w:rsidRPr="00203E86" w:rsidDel="00011E67">
          <w:delText>analytic</w:delText>
        </w:r>
      </w:del>
      <w:ins w:id="4" w:author="Stefan Lukits" w:date="2018-03-08T15:11:00Z">
        <w:r w:rsidR="00011E67">
          <w:t>analytical</w:t>
        </w:r>
      </w:ins>
      <w:r w:rsidR="00203E86" w:rsidRPr="00203E86">
        <w:t xml:space="preserve"> philosopher, P.F. Strawson, presents a view of moral responsibility that underlines how essential ordinary moral reactive attitudes are to a meaningful human existence that is not threatened to collapse into a dystopian objectivity. This view challenges the mainstream discourse in </w:t>
      </w:r>
      <w:del w:id="5" w:author="Stefan Lukits" w:date="2018-03-08T15:11:00Z">
        <w:r w:rsidR="00203E86" w:rsidRPr="00203E86" w:rsidDel="00011E67">
          <w:delText>analytic</w:delText>
        </w:r>
      </w:del>
      <w:ins w:id="6" w:author="Stefan Lukits" w:date="2018-03-08T15:11:00Z">
        <w:r w:rsidR="00011E67">
          <w:t>analytical</w:t>
        </w:r>
      </w:ins>
      <w:r w:rsidR="00203E86" w:rsidRPr="00203E86">
        <w:t xml:space="preserve"> philosophy where reactive attitudes are sometimes seen to be derivative of more abstract metaphysical theories, such as determinism. This paper articulates a criticism of Strawson</w:t>
      </w:r>
      <w:r w:rsidR="00D916D3">
        <w:t>’</w:t>
      </w:r>
      <w:r w:rsidR="00203E86" w:rsidRPr="00203E86">
        <w:t xml:space="preserve">s argument from thinkers who are clearly in the continental milieu, but who use for their account of moral responsibility concepts more usually traded in </w:t>
      </w:r>
      <w:del w:id="7" w:author="Stefan Lukits" w:date="2018-03-08T15:11:00Z">
        <w:r w:rsidR="00203E86" w:rsidRPr="00203E86" w:rsidDel="00011E67">
          <w:delText>analytic</w:delText>
        </w:r>
      </w:del>
      <w:ins w:id="8" w:author="Stefan Lukits" w:date="2018-03-08T15:11:00Z">
        <w:r w:rsidR="00011E67">
          <w:t>analytical</w:t>
        </w:r>
      </w:ins>
      <w:r w:rsidR="00203E86" w:rsidRPr="00203E86">
        <w:t xml:space="preserve"> philosophy. Moral responsibility, in their view, is constitutively linked to accounts of rationality and an assessment of the agent</w:t>
      </w:r>
      <w:r w:rsidR="00D916D3">
        <w:t>’</w:t>
      </w:r>
      <w:r w:rsidR="00203E86" w:rsidRPr="00203E86">
        <w:t>s epistemological possibilities. They (my primary representatives of this view are Kafka and Foucault) fit into the category of Strawson</w:t>
      </w:r>
      <w:r w:rsidR="00D916D3">
        <w:t>’</w:t>
      </w:r>
      <w:r w:rsidR="00203E86" w:rsidRPr="00203E86">
        <w:t xml:space="preserve">s pessimists, but for reasons that significantly extend the debate and demonstrate how fruitful it can be to view moral philosophy in an exchange of ideas between </w:t>
      </w:r>
      <w:del w:id="9" w:author="Stefan Lukits" w:date="2018-03-08T15:11:00Z">
        <w:r w:rsidR="00203E86" w:rsidRPr="00203E86" w:rsidDel="00011E67">
          <w:delText>analytic</w:delText>
        </w:r>
      </w:del>
      <w:ins w:id="10" w:author="Stefan Lukits" w:date="2018-03-08T15:11:00Z">
        <w:r w:rsidR="00011E67">
          <w:t>analytical</w:t>
        </w:r>
      </w:ins>
      <w:r w:rsidR="00203E86" w:rsidRPr="00203E86">
        <w:t xml:space="preserve"> and continental philosophy.</w:t>
      </w:r>
    </w:p>
    <w:p w14:paraId="273B7F03" w14:textId="77777777" w:rsidR="0003289B" w:rsidRPr="004B5574" w:rsidRDefault="0003289B" w:rsidP="0082257C">
      <w:pPr>
        <w:pStyle w:val="MDPI18keywords"/>
      </w:pPr>
      <w:r w:rsidRPr="004B5574">
        <w:rPr>
          <w:b/>
        </w:rPr>
        <w:t xml:space="preserve">Keywords: </w:t>
      </w:r>
      <w:r w:rsidR="00203E86" w:rsidRPr="00203E86">
        <w:t xml:space="preserve">Franz Kafka; Michel Foucault; P.F. Strawson; freedom </w:t>
      </w:r>
      <w:r w:rsidR="00203E86">
        <w:t>and resentment; reactive attitud</w:t>
      </w:r>
      <w:r w:rsidR="00203E86" w:rsidRPr="00203E86">
        <w:t>es; free will; determinism; modernity; moral responsibility; contingency</w:t>
      </w:r>
    </w:p>
    <w:p w14:paraId="3084575B" w14:textId="77777777" w:rsidR="0003289B" w:rsidRPr="004B5574" w:rsidRDefault="0003289B" w:rsidP="0082257C">
      <w:pPr>
        <w:pStyle w:val="MDPI19line"/>
      </w:pPr>
    </w:p>
    <w:p w14:paraId="6017F98D" w14:textId="77777777" w:rsidR="0003289B" w:rsidRPr="004B5574" w:rsidRDefault="00203E86" w:rsidP="0082257C">
      <w:pPr>
        <w:pStyle w:val="MDPI21heading1"/>
        <w:spacing w:before="480"/>
        <w:rPr>
          <w:lang w:eastAsia="zh-CN"/>
        </w:rPr>
      </w:pPr>
      <w:r>
        <w:rPr>
          <w:lang w:eastAsia="zh-CN"/>
        </w:rPr>
        <w:t>1</w:t>
      </w:r>
      <w:r w:rsidR="0003289B" w:rsidRPr="004B5574">
        <w:rPr>
          <w:lang w:eastAsia="zh-CN"/>
        </w:rPr>
        <w:t xml:space="preserve">. </w:t>
      </w:r>
      <w:r w:rsidRPr="00203E86">
        <w:rPr>
          <w:lang w:eastAsia="zh-CN"/>
        </w:rPr>
        <w:t>Introduction</w:t>
      </w:r>
    </w:p>
    <w:p w14:paraId="12CD789B" w14:textId="77777777" w:rsidR="00203E86" w:rsidRDefault="00203E86" w:rsidP="00203E86">
      <w:pPr>
        <w:pStyle w:val="MDPI31text"/>
        <w:rPr>
          <w:lang w:eastAsia="zh-CN"/>
        </w:rPr>
      </w:pPr>
      <w:r>
        <w:rPr>
          <w:lang w:eastAsia="zh-CN"/>
        </w:rPr>
        <w:t xml:space="preserve">There are two competing views on moral responsibility. One view gives priority to </w:t>
      </w:r>
      <w:r w:rsidR="00923730">
        <w:rPr>
          <w:lang w:eastAsia="zh-CN"/>
        </w:rPr>
        <w:t>‘</w:t>
      </w:r>
      <w:r>
        <w:rPr>
          <w:lang w:eastAsia="zh-CN"/>
        </w:rPr>
        <w:t>conscience,</w:t>
      </w:r>
      <w:r w:rsidR="00923730">
        <w:rPr>
          <w:lang w:eastAsia="zh-CN"/>
        </w:rPr>
        <w:t>’</w:t>
      </w:r>
      <w:r>
        <w:rPr>
          <w:lang w:eastAsia="zh-CN"/>
        </w:rPr>
        <w:t xml:space="preserve"> an essentially (or existentially) human feature calling individuals to define themselves and perform actions in keeping with a particular way in which human beings understand themselves apart from or in addition to what it means to be human in scientific or rational ways. Even though it is tempting to attribute this view more broadly to continental philosophy rather than </w:t>
      </w:r>
      <w:del w:id="11" w:author="Stefan Lukits" w:date="2018-03-08T15:11:00Z">
        <w:r w:rsidDel="00011E67">
          <w:rPr>
            <w:lang w:eastAsia="zh-CN"/>
          </w:rPr>
          <w:delText>analytic</w:delText>
        </w:r>
      </w:del>
      <w:ins w:id="12" w:author="Stefan Lukits" w:date="2018-03-08T15:11:00Z">
        <w:r w:rsidR="00011E67">
          <w:rPr>
            <w:lang w:eastAsia="zh-CN"/>
          </w:rPr>
          <w:t>analytical</w:t>
        </w:r>
      </w:ins>
      <w:r>
        <w:rPr>
          <w:lang w:eastAsia="zh-CN"/>
        </w:rPr>
        <w:t xml:space="preserve"> philosophy, I have selected a continental and an </w:t>
      </w:r>
      <w:del w:id="13" w:author="Stefan Lukits" w:date="2018-03-08T15:11:00Z">
        <w:r w:rsidDel="00011E67">
          <w:rPr>
            <w:lang w:eastAsia="zh-CN"/>
          </w:rPr>
          <w:delText>analytic</w:delText>
        </w:r>
      </w:del>
      <w:ins w:id="14" w:author="Stefan Lukits" w:date="2018-03-08T15:11:00Z">
        <w:r w:rsidR="00011E67">
          <w:rPr>
            <w:lang w:eastAsia="zh-CN"/>
          </w:rPr>
          <w:t>analytical</w:t>
        </w:r>
      </w:ins>
      <w:r>
        <w:rPr>
          <w:lang w:eastAsia="zh-CN"/>
        </w:rPr>
        <w:t xml:space="preserve"> philosopher to represent it: Martin Heidegger and P.F. Strawson.</w:t>
      </w:r>
    </w:p>
    <w:p w14:paraId="6F9898BD" w14:textId="77777777" w:rsidR="00203E86" w:rsidRDefault="00203E86" w:rsidP="00203E86">
      <w:pPr>
        <w:pStyle w:val="MDPI31text"/>
        <w:rPr>
          <w:lang w:eastAsia="zh-CN"/>
        </w:rPr>
      </w:pPr>
      <w:r>
        <w:rPr>
          <w:lang w:eastAsia="zh-CN"/>
        </w:rPr>
        <w:t>Another view embeds moral responsibility in the way in which we more generally view decision-making and motivating behaviour. Moral agents have distinctly moral ends (such as happiness for sentient beings or human flourishing) to which the performance of morally motivated acts is the means. Metaphysical questions as to what is or what is not moral often retreat into the background for these accounts of moral responsibility, whereas questions of rationality are foregrounded. A moral agent must to some extent be epistemologically empowered in the sense that her internal deliberations, intentions, choices, actions, and the resulting outcomes are suitably aligned.</w:t>
      </w:r>
    </w:p>
    <w:p w14:paraId="4C2880F9" w14:textId="77777777" w:rsidR="00203E86" w:rsidRDefault="00203E86" w:rsidP="00203E86">
      <w:pPr>
        <w:pStyle w:val="MDPI31text"/>
        <w:rPr>
          <w:lang w:eastAsia="zh-CN"/>
        </w:rPr>
      </w:pPr>
      <w:r>
        <w:rPr>
          <w:lang w:eastAsia="zh-CN"/>
        </w:rPr>
        <w:t xml:space="preserve">Even though it is tempting to attribute this view more broadly to </w:t>
      </w:r>
      <w:del w:id="15" w:author="Stefan Lukits" w:date="2018-03-08T15:11:00Z">
        <w:r w:rsidDel="00011E67">
          <w:rPr>
            <w:lang w:eastAsia="zh-CN"/>
          </w:rPr>
          <w:delText>analytic</w:delText>
        </w:r>
      </w:del>
      <w:ins w:id="16" w:author="Stefan Lukits" w:date="2018-03-08T15:11:00Z">
        <w:r w:rsidR="00011E67">
          <w:rPr>
            <w:lang w:eastAsia="zh-CN"/>
          </w:rPr>
          <w:t>analytical</w:t>
        </w:r>
      </w:ins>
      <w:r>
        <w:rPr>
          <w:lang w:eastAsia="zh-CN"/>
        </w:rPr>
        <w:t xml:space="preserve"> philosophy (see, for example, the prominence of utilitarian ethics in </w:t>
      </w:r>
      <w:del w:id="17" w:author="Stefan Lukits" w:date="2018-03-08T15:11:00Z">
        <w:r w:rsidDel="00011E67">
          <w:rPr>
            <w:lang w:eastAsia="zh-CN"/>
          </w:rPr>
          <w:delText>analytic</w:delText>
        </w:r>
      </w:del>
      <w:ins w:id="18" w:author="Stefan Lukits" w:date="2018-03-08T15:11:00Z">
        <w:r w:rsidR="00011E67">
          <w:rPr>
            <w:lang w:eastAsia="zh-CN"/>
          </w:rPr>
          <w:t>analytical</w:t>
        </w:r>
      </w:ins>
      <w:r>
        <w:rPr>
          <w:lang w:eastAsia="zh-CN"/>
        </w:rPr>
        <w:t xml:space="preserve"> philosophy), my view is that there is a strong contingent in continental philosophy taking up this viewpoint as well. Its approach, however, is often critical of the possibility that human nature or the human condition is meaningfully consistent with the requirements of morality. Some continental thinkers follow the mainstream of </w:t>
      </w:r>
      <w:del w:id="19" w:author="Stefan Lukits" w:date="2018-03-08T15:11:00Z">
        <w:r w:rsidDel="00011E67">
          <w:rPr>
            <w:lang w:eastAsia="zh-CN"/>
          </w:rPr>
          <w:delText>analytic</w:delText>
        </w:r>
      </w:del>
      <w:ins w:id="20" w:author="Stefan Lukits" w:date="2018-03-08T15:11:00Z">
        <w:r w:rsidR="00011E67">
          <w:rPr>
            <w:lang w:eastAsia="zh-CN"/>
          </w:rPr>
          <w:t>analytical</w:t>
        </w:r>
      </w:ins>
      <w:r>
        <w:rPr>
          <w:lang w:eastAsia="zh-CN"/>
        </w:rPr>
        <w:t xml:space="preserve"> philosophy that </w:t>
      </w:r>
      <w:r w:rsidR="00D916D3">
        <w:rPr>
          <w:lang w:eastAsia="zh-CN"/>
        </w:rPr>
        <w:t>“</w:t>
      </w:r>
      <w:r>
        <w:rPr>
          <w:lang w:eastAsia="zh-CN"/>
        </w:rPr>
        <w:t>reactive attitudes remain within the bounds of reason</w:t>
      </w:r>
      <w:r w:rsidR="00D916D3">
        <w:rPr>
          <w:lang w:eastAsia="zh-CN"/>
        </w:rPr>
        <w:t>”</w:t>
      </w:r>
      <w:r>
        <w:rPr>
          <w:lang w:eastAsia="zh-CN"/>
        </w:rPr>
        <w:t xml:space="preserve"> (Russell, 1992, 302), but add the element that human beings are not in the least equipped to meet standard rationality requirements.</w:t>
      </w:r>
    </w:p>
    <w:p w14:paraId="48E8A31A" w14:textId="77777777" w:rsidR="00203E86" w:rsidRPr="004B5574" w:rsidRDefault="00203E86" w:rsidP="00203E86">
      <w:pPr>
        <w:pStyle w:val="MDPI31text"/>
        <w:rPr>
          <w:lang w:eastAsia="zh-CN"/>
        </w:rPr>
      </w:pPr>
      <w:r>
        <w:rPr>
          <w:lang w:eastAsia="zh-CN"/>
        </w:rPr>
        <w:t xml:space="preserve">Some continental thinkers have thought through the implications of what it means that on the one hand humans consider themselves morally responsible and on the other hand scientific and </w:t>
      </w:r>
      <w:r>
        <w:rPr>
          <w:lang w:eastAsia="zh-CN"/>
        </w:rPr>
        <w:lastRenderedPageBreak/>
        <w:t xml:space="preserve">technological progress has put them in an unprecedented situation of epistemological malaise with respect to understanding themselves. I have selected Franz Kafka and Michel Foucault as representatives of this view; neither of them </w:t>
      </w:r>
      <w:del w:id="21" w:author="Stefan Lukits" w:date="2018-03-08T15:11:00Z">
        <w:r w:rsidDel="00011E67">
          <w:rPr>
            <w:lang w:eastAsia="zh-CN"/>
          </w:rPr>
          <w:delText>analytic</w:delText>
        </w:r>
      </w:del>
      <w:ins w:id="22" w:author="Stefan Lukits" w:date="2018-03-08T15:11:00Z">
        <w:r w:rsidR="00011E67">
          <w:rPr>
            <w:lang w:eastAsia="zh-CN"/>
          </w:rPr>
          <w:t>analytical</w:t>
        </w:r>
      </w:ins>
      <w:r>
        <w:rPr>
          <w:lang w:eastAsia="zh-CN"/>
        </w:rPr>
        <w:t xml:space="preserve"> philosophers (one of them not a philosopher at all), but it is my intention to show how their position can be rendered intelligible in the terms of </w:t>
      </w:r>
      <w:del w:id="23" w:author="Stefan Lukits" w:date="2018-03-08T15:11:00Z">
        <w:r w:rsidDel="00011E67">
          <w:rPr>
            <w:lang w:eastAsia="zh-CN"/>
          </w:rPr>
          <w:delText>analytic</w:delText>
        </w:r>
      </w:del>
      <w:ins w:id="24" w:author="Stefan Lukits" w:date="2018-03-08T15:11:00Z">
        <w:r w:rsidR="00011E67">
          <w:rPr>
            <w:lang w:eastAsia="zh-CN"/>
          </w:rPr>
          <w:t>analytical</w:t>
        </w:r>
      </w:ins>
      <w:r>
        <w:rPr>
          <w:lang w:eastAsia="zh-CN"/>
        </w:rPr>
        <w:t xml:space="preserve"> moral philosophy and what the consequences are for moral philosophy in general.</w:t>
      </w:r>
    </w:p>
    <w:p w14:paraId="1FC603B3" w14:textId="059529C4" w:rsidR="0003289B" w:rsidRPr="004B5574" w:rsidRDefault="00203E86" w:rsidP="0082257C">
      <w:pPr>
        <w:pStyle w:val="MDPI21heading1"/>
      </w:pPr>
      <w:r>
        <w:t xml:space="preserve">2. </w:t>
      </w:r>
      <w:del w:id="25" w:author="Stefan Lukits" w:date="2018-03-08T15:58:00Z">
        <w:r w:rsidRPr="00203E86" w:rsidDel="00734847">
          <w:delText>Implementation of Modernity</w:delText>
        </w:r>
      </w:del>
      <w:ins w:id="26" w:author="Stefan Lukits" w:date="2018-03-08T15:58:00Z">
        <w:r w:rsidR="00734847">
          <w:t>Necessity of Moral Responsibility</w:t>
        </w:r>
      </w:ins>
    </w:p>
    <w:p w14:paraId="0A88A90C" w14:textId="77777777" w:rsidR="00203E86" w:rsidRDefault="00203E86" w:rsidP="00203E86">
      <w:pPr>
        <w:pStyle w:val="MDPI31text"/>
      </w:pPr>
      <w:r>
        <w:t xml:space="preserve">In his article </w:t>
      </w:r>
      <w:r w:rsidR="00D916D3">
        <w:t>“</w:t>
      </w:r>
      <w:r>
        <w:t>Freedom and Resentment,</w:t>
      </w:r>
      <w:r w:rsidR="00D916D3">
        <w:t>”</w:t>
      </w:r>
      <w:r>
        <w:t xml:space="preserve"> Strawson embarks on a mission in moral philosophy that runs parallel to J</w:t>
      </w:r>
      <w:r w:rsidR="00D916D3">
        <w:t>ü</w:t>
      </w:r>
      <w:r>
        <w:t>rgen Habermas</w:t>
      </w:r>
      <w:r w:rsidR="00D916D3">
        <w:t>’</w:t>
      </w:r>
      <w:r>
        <w:t>s idea of detranscendentalizing in the philosophy of rationality. Immanuel Kant had given both the philosophy of rationality and the philosophy of morality strongly transcendental credentials, and both Strawson and Habermas are committed to saving the enlightenment pr</w:t>
      </w:r>
      <w:r w:rsidR="00D916D3">
        <w:t>oject from what Strawson calls ‘over-intellectualizing.’</w:t>
      </w:r>
    </w:p>
    <w:p w14:paraId="37C9DB9F" w14:textId="77777777" w:rsidR="00203E86" w:rsidRDefault="00203E86" w:rsidP="00203E86">
      <w:pPr>
        <w:pStyle w:val="MDPI31text"/>
      </w:pPr>
      <w:r>
        <w:t>Strawson</w:t>
      </w:r>
      <w:r w:rsidR="00D916D3">
        <w:t>’</w:t>
      </w:r>
      <w:r>
        <w:t>s argument proceeds as follows. There are optimists and pessimists about the role of determinism for moral responsibility. The optimists (compatibilists) do not consider pronouncements of whether the world is or is not deterministic a threat to moral responsibility. If anything, determinism supports the efficacy of making moral distinctions because it helps to make concepts such as deliberation, intention, and planning intelligible.</w:t>
      </w:r>
    </w:p>
    <w:p w14:paraId="55FB2752" w14:textId="77777777" w:rsidR="00203E86" w:rsidRDefault="00203E86" w:rsidP="00203E86">
      <w:pPr>
        <w:pStyle w:val="MDPI31text"/>
      </w:pPr>
      <w:r>
        <w:t xml:space="preserve">The problem, as the pessimists (libertarians, skeptics) point out, is that moral distinctions would then fail to be merit-based, as effective as they may be. Morality would devolve into </w:t>
      </w:r>
      <w:r w:rsidR="00D916D3">
        <w:t>“</w:t>
      </w:r>
      <w:r>
        <w:t>intellectual understanding, management, treatment, and control</w:t>
      </w:r>
      <w:r w:rsidR="00D916D3">
        <w:t>”</w:t>
      </w:r>
      <w:r>
        <w:t xml:space="preserve"> (Strawson, 2008, 18). For the pessimists, this devolution constitutes a failure to give a coherent account of what is meant by morality. Kafka and Foucault, who are Strawsonian pessimists of sorts, consider this devolution to be representative for the implementation of modernity, but more about this in a moment. Strawson</w:t>
      </w:r>
      <w:r w:rsidR="00D916D3">
        <w:t>’</w:t>
      </w:r>
      <w:r>
        <w:t>s solution to the pessimist</w:t>
      </w:r>
      <w:r w:rsidR="00D916D3">
        <w:t>’</w:t>
      </w:r>
      <w:r>
        <w:t xml:space="preserve">s challenge is to detranscendentalize morality. The pessimists have to give up on their stilted metaphysics; the optimists have to give up on the moral picture </w:t>
      </w:r>
      <w:r w:rsidR="00D916D3">
        <w:t>“</w:t>
      </w:r>
      <w:r>
        <w:t>painted in a style appropriate to a situation envisaged as wholly dominated by objectivity of attitude. The only operative notions invoked in this picture are such as those of policy, treatment, control</w:t>
      </w:r>
      <w:r w:rsidR="00D916D3">
        <w:t>”</w:t>
      </w:r>
      <w:r>
        <w:t xml:space="preserve"> (Strawson, 2008, 22).</w:t>
      </w:r>
    </w:p>
    <w:p w14:paraId="1F205659" w14:textId="6565C698" w:rsidR="00203E86" w:rsidRDefault="00203E86" w:rsidP="00203E86">
      <w:pPr>
        <w:pStyle w:val="MDPI31text"/>
      </w:pPr>
      <w:r>
        <w:t>It is central to Strawson</w:t>
      </w:r>
      <w:r w:rsidR="00D916D3">
        <w:t>’</w:t>
      </w:r>
      <w:r>
        <w:t xml:space="preserve">s </w:t>
      </w:r>
      <w:del w:id="27" w:author="Stefan Lukits" w:date="2018-03-12T14:29:00Z">
        <w:r w:rsidDel="00B43E47">
          <w:delText xml:space="preserve">argument </w:delText>
        </w:r>
      </w:del>
      <w:ins w:id="28" w:author="Stefan Lukits" w:date="2018-03-12T14:29:00Z">
        <w:r w:rsidR="00B43E47">
          <w:t>account of moral responsibility</w:t>
        </w:r>
        <w:r w:rsidR="00B43E47">
          <w:t xml:space="preserve"> </w:t>
        </w:r>
      </w:ins>
      <w:r>
        <w:t xml:space="preserve">that moral judgments are not primarily objective but rather participant attitudes. Humans have a natural commitment to ordinary interpersonal attitudes. </w:t>
      </w:r>
      <w:r w:rsidR="00D916D3">
        <w:t>“</w:t>
      </w:r>
      <w:r>
        <w:t>This commitment is part of the general framework of human life, not something that can come up for review</w:t>
      </w:r>
      <w:r w:rsidR="00D916D3">
        <w:t>”</w:t>
      </w:r>
      <w:r>
        <w:t xml:space="preserve"> (Strawson, 2008, 14). According to Strawson, we cannot take seriously the thought that a high-level theoretical question such as whether or not determinism is true would lead to the decay of the personal reactive attitudes. Jonathan Bennett summarizes,</w:t>
      </w:r>
    </w:p>
    <w:p w14:paraId="369D5AD7" w14:textId="77777777" w:rsidR="00203E86" w:rsidRDefault="00203E86" w:rsidP="00203E86">
      <w:pPr>
        <w:pStyle w:val="MDPI31text"/>
      </w:pPr>
    </w:p>
    <w:p w14:paraId="4DB2C106" w14:textId="77777777" w:rsidR="00203E86" w:rsidRPr="002F7008" w:rsidRDefault="00203E86" w:rsidP="002F7008">
      <w:pPr>
        <w:pStyle w:val="MDPI31text"/>
        <w:ind w:left="720" w:right="720" w:firstLine="0"/>
        <w:rPr>
          <w:sz w:val="18"/>
          <w:szCs w:val="18"/>
        </w:rPr>
      </w:pPr>
      <w:r w:rsidRPr="002F7008">
        <w:rPr>
          <w:sz w:val="18"/>
          <w:szCs w:val="18"/>
        </w:rPr>
        <w:t>if we try to imagine our lives without reactive feel</w:t>
      </w:r>
      <w:r w:rsidR="00CD092E">
        <w:rPr>
          <w:sz w:val="18"/>
          <w:szCs w:val="18"/>
        </w:rPr>
        <w:t>ings we find ourselves …</w:t>
      </w:r>
      <w:r w:rsidRPr="002F7008">
        <w:rPr>
          <w:sz w:val="18"/>
          <w:szCs w:val="18"/>
        </w:rPr>
        <w:t xml:space="preserve"> confronted by bleak desolation. We cannot be obliged to give up something whose loss would gravely worsen the human condition, and so reactive feelings cannot be made impermissible by any facts. (Bennett, 1980, 29)</w:t>
      </w:r>
    </w:p>
    <w:p w14:paraId="5DA3D1A1" w14:textId="77777777" w:rsidR="00203E86" w:rsidRDefault="00203E86" w:rsidP="00203E86">
      <w:pPr>
        <w:pStyle w:val="MDPI31text"/>
      </w:pPr>
    </w:p>
    <w:p w14:paraId="70ADEE25" w14:textId="77777777" w:rsidR="00203E86" w:rsidRDefault="00203E86" w:rsidP="00203E86">
      <w:pPr>
        <w:pStyle w:val="MDPI31text"/>
      </w:pPr>
      <w:r>
        <w:t>In keeping with a cultural trend in the philosophy of the mid-20th century, Strawson</w:t>
      </w:r>
      <w:r w:rsidR="00D916D3">
        <w:t>’</w:t>
      </w:r>
      <w:r>
        <w:t>s account of moral responsibility is anti-metaphysical (consider, for example, the skepticism towards metaphysical questions in and around the Vienna Circle). Moral responsibility can be preserved from the threat of an invasive scientific anthropology: at the expense of metaphysics and in favour of, as Habermas calls it, a situated view of humanity. For Habermas, transcendental rationality gives way to a rationality implemented in communicative action that aspires towards an ideal speech situation. For Strawson, the cold- hearted scientific approach of the optimist and the metaphysical exuberance of the pessimist give way to a realistic and embodied assessment of human psychology.</w:t>
      </w:r>
    </w:p>
    <w:p w14:paraId="5B95E76B" w14:textId="77777777" w:rsidR="00203E86" w:rsidRDefault="00203E86" w:rsidP="00203E86">
      <w:pPr>
        <w:pStyle w:val="MDPI31text"/>
      </w:pPr>
      <w:r>
        <w:t xml:space="preserve">What violates this assessment is the idea that moral agents can fully emancipate themselves from their participant attitudes and hold objective attitudes instead. Strawson goes into some detail what the dystopian consequences of a moral account would be that trades solely in objective attitudes (examples may be the Kantian moral agent whose moral sense is derivative of transcendental </w:t>
      </w:r>
      <w:r>
        <w:lastRenderedPageBreak/>
        <w:t>rationality; or the utilitarian who performs a calculus to identify the optimal means to achieving her moral aims).</w:t>
      </w:r>
    </w:p>
    <w:p w14:paraId="20DBD5F4" w14:textId="77777777" w:rsidR="00203E86" w:rsidRDefault="00203E86" w:rsidP="00203E86">
      <w:pPr>
        <w:pStyle w:val="MDPI31text"/>
      </w:pPr>
    </w:p>
    <w:p w14:paraId="2CABC291" w14:textId="77777777" w:rsidR="00203E86" w:rsidRPr="002F7008" w:rsidRDefault="00203E86" w:rsidP="002F7008">
      <w:pPr>
        <w:pStyle w:val="MDPI31text"/>
        <w:ind w:left="720" w:right="720" w:firstLine="0"/>
        <w:rPr>
          <w:sz w:val="18"/>
          <w:szCs w:val="18"/>
        </w:rPr>
      </w:pPr>
      <w:r w:rsidRPr="002F7008">
        <w:rPr>
          <w:sz w:val="18"/>
          <w:szCs w:val="18"/>
        </w:rPr>
        <w:t>A sustained objectivity of inter-personal attitude, and the human isolation which that would entail, does not seem to be something of which human beings would be capable, even if some general truth were a theoretical ground for it. (Strawson, 2008, 12)</w:t>
      </w:r>
    </w:p>
    <w:p w14:paraId="5453EEBF" w14:textId="77777777" w:rsidR="00203E86" w:rsidRDefault="00203E86" w:rsidP="00203E86">
      <w:pPr>
        <w:pStyle w:val="MDPI31text"/>
      </w:pPr>
    </w:p>
    <w:p w14:paraId="32FAE676" w14:textId="77777777" w:rsidR="00203E86" w:rsidRDefault="00203E86" w:rsidP="00203E86">
      <w:pPr>
        <w:pStyle w:val="MDPI31text"/>
      </w:pPr>
      <w:r>
        <w:t xml:space="preserve">Strawson goes on to describe the </w:t>
      </w:r>
      <w:r w:rsidR="00D916D3">
        <w:t>‘</w:t>
      </w:r>
      <w:r>
        <w:t>abnormal egocentricity</w:t>
      </w:r>
      <w:r w:rsidR="00D916D3">
        <w:t>’</w:t>
      </w:r>
      <w:r>
        <w:t xml:space="preserve"> required to maintain that a metaphysical theory (such as determinism) can lead to the collapse of moral structure in human behaviour and motivation. Both human communities and individual personhood are based on participant attitudes, therefore circumstances in which everyone is morally incapacitated as a matter of metaphysical theory would lead to a breakdown both on an individual and a social level.</w:t>
      </w:r>
    </w:p>
    <w:p w14:paraId="5E6804DF" w14:textId="77777777" w:rsidR="00203E86" w:rsidRDefault="00203E86" w:rsidP="00203E86">
      <w:pPr>
        <w:pStyle w:val="MDPI31text"/>
      </w:pPr>
      <w:r>
        <w:t>My claim is that there is a sense in which Kafka and Foucault take up this challenge and show in which ways it is not only possible that Strawson</w:t>
      </w:r>
      <w:r w:rsidR="00D916D3">
        <w:t>’</w:t>
      </w:r>
      <w:r>
        <w:t>s dystopia is implemented but that modernity has already largely progressed to a state where both individuals and collectives no longer meaningfully identify as moral agents.</w:t>
      </w:r>
    </w:p>
    <w:p w14:paraId="578FCE34" w14:textId="77777777" w:rsidR="00203E86" w:rsidRDefault="00203E86" w:rsidP="00203E86">
      <w:pPr>
        <w:pStyle w:val="MDPI31text"/>
        <w:rPr>
          <w:ins w:id="29" w:author="Stefan Lukits" w:date="2018-03-08T15:17:00Z"/>
        </w:rPr>
      </w:pPr>
      <w:r>
        <w:t>Strawson has confident pronouncements about what is and what is not essential to human nature. One might claim that there will never be an end to poverty</w:t>
      </w:r>
      <w:del w:id="30" w:author="Stefan Lukits" w:date="2018-03-08T15:15:00Z">
        <w:r w:rsidDel="00011E67">
          <w:delText xml:space="preserve"> (Jesus appears to do so in Matthew 26:11)</w:delText>
        </w:r>
      </w:del>
      <w:r>
        <w:t xml:space="preserve">, </w:t>
      </w:r>
      <w:r w:rsidR="002F7008">
        <w:t>tribalism, jealousy, sexual har</w:t>
      </w:r>
      <w:r>
        <w:t xml:space="preserve">assment in the workplace, or violence. Claims of this sort appeal to human nature. For Kafka and Foucault, the problem is primarily not that some human traits are genetically fixed or metaphysically ordained, but that if anything the tendency is to underestimate the ability of a human being to alienate herself from herself. Both Kafka and Foucault are to some degree epigones of Sigmund Freud in this instance, who was not chiefly interested in pathological </w:t>
      </w:r>
      <w:r w:rsidRPr="00923730">
        <w:rPr>
          <w:i/>
        </w:rPr>
        <w:t>expression</w:t>
      </w:r>
      <w:r>
        <w:t xml:space="preserve"> of jealousy and violence, but in their pathological </w:t>
      </w:r>
      <w:r w:rsidRPr="00923730">
        <w:rPr>
          <w:i/>
        </w:rPr>
        <w:t>suppression</w:t>
      </w:r>
      <w:r>
        <w:t>. For Kafka and Foucault, the alienation of modern humans from their attachment to moral responsibility becomes an issue and a (grim) possibility.</w:t>
      </w:r>
    </w:p>
    <w:p w14:paraId="42E69002" w14:textId="77777777" w:rsidR="00B66947" w:rsidRDefault="00B66947" w:rsidP="00203E86">
      <w:pPr>
        <w:pStyle w:val="MDPI31text"/>
        <w:rPr>
          <w:ins w:id="31" w:author="Stefan Lukits" w:date="2018-03-08T15:39:00Z"/>
        </w:rPr>
      </w:pPr>
      <w:ins w:id="32" w:author="Stefan Lukits" w:date="2018-03-08T15:23:00Z">
        <w:r>
          <w:t xml:space="preserve">The logical progression of this paper </w:t>
        </w:r>
      </w:ins>
      <w:ins w:id="33" w:author="Stefan Lukits" w:date="2018-03-08T15:25:00Z">
        <w:r>
          <w:t>is served best if</w:t>
        </w:r>
      </w:ins>
      <w:ins w:id="34" w:author="Stefan Lukits" w:date="2018-03-08T15:24:00Z">
        <w:r>
          <w:t xml:space="preserve"> I </w:t>
        </w:r>
      </w:ins>
      <w:ins w:id="35" w:author="Stefan Lukits" w:date="2018-03-08T15:23:00Z">
        <w:r>
          <w:t>first provide a</w:t>
        </w:r>
      </w:ins>
      <w:ins w:id="36" w:author="Stefan Lukits" w:date="2018-03-08T15:24:00Z">
        <w:r>
          <w:t>n</w:t>
        </w:r>
      </w:ins>
      <w:ins w:id="37" w:author="Stefan Lukits" w:date="2018-03-08T15:23:00Z">
        <w:r>
          <w:t xml:space="preserve"> account and a characterization of the way in which moral responsibility </w:t>
        </w:r>
      </w:ins>
      <w:ins w:id="38" w:author="Stefan Lukits" w:date="2018-03-08T15:25:00Z">
        <w:r>
          <w:t xml:space="preserve">is necessary for an analytical philosopher like P.F. Strawson; I will provide </w:t>
        </w:r>
      </w:ins>
      <w:ins w:id="39" w:author="Stefan Lukits" w:date="2018-03-08T15:26:00Z">
        <w:r>
          <w:t xml:space="preserve">a </w:t>
        </w:r>
      </w:ins>
      <w:ins w:id="40" w:author="Stefan Lukits" w:date="2018-03-08T15:25:00Z">
        <w:r>
          <w:t xml:space="preserve">contrasting account of </w:t>
        </w:r>
      </w:ins>
      <w:ins w:id="41" w:author="Stefan Lukits" w:date="2018-03-08T15:26:00Z">
        <w:r>
          <w:t>this necessity in the continental philosophy of Martin Heidegger</w:t>
        </w:r>
      </w:ins>
      <w:ins w:id="42" w:author="Stefan Lukits" w:date="2018-03-08T15:27:00Z">
        <w:r w:rsidR="008B71E2">
          <w:t xml:space="preserve">. These accounts of necessity provide a foil against which the rejection of necessity </w:t>
        </w:r>
      </w:ins>
      <w:ins w:id="43" w:author="Stefan Lukits" w:date="2018-03-08T15:28:00Z">
        <w:r w:rsidR="008B71E2">
          <w:t>by Kafka</w:t>
        </w:r>
      </w:ins>
      <w:ins w:id="44" w:author="Stefan Lukits" w:date="2018-03-08T15:29:00Z">
        <w:r w:rsidR="008B71E2">
          <w:t xml:space="preserve"> and</w:t>
        </w:r>
      </w:ins>
      <w:ins w:id="45" w:author="Stefan Lukits" w:date="2018-03-08T15:28:00Z">
        <w:r w:rsidR="008B71E2">
          <w:t xml:space="preserve"> Foucault</w:t>
        </w:r>
      </w:ins>
      <w:ins w:id="46" w:author="Stefan Lukits" w:date="2018-03-08T15:30:00Z">
        <w:r w:rsidR="008B71E2">
          <w:t xml:space="preserve"> becomes that much more poignant. Foucault’s philosophy on this question </w:t>
        </w:r>
      </w:ins>
      <w:ins w:id="47" w:author="Stefan Lukits" w:date="2018-03-08T15:31:00Z">
        <w:r w:rsidR="008B71E2">
          <w:t xml:space="preserve">derives from Hume via Nietzschean “genealogy.” Hume, ironically, used genealogy to </w:t>
        </w:r>
      </w:ins>
      <w:ins w:id="48" w:author="Stefan Lukits" w:date="2018-03-08T15:32:00Z">
        <w:r w:rsidR="008B71E2">
          <w:t xml:space="preserve">answer the question how a sentimentalist account of moral responsibility can salvage the necessity of moral responsibility. </w:t>
        </w:r>
      </w:ins>
      <w:ins w:id="49" w:author="Stefan Lukits" w:date="2018-03-08T15:33:00Z">
        <w:r w:rsidR="008B71E2">
          <w:t xml:space="preserve">Nietzsche </w:t>
        </w:r>
      </w:ins>
      <w:ins w:id="50" w:author="Stefan Lukits" w:date="2018-03-08T15:38:00Z">
        <w:r w:rsidR="005A61BC">
          <w:t xml:space="preserve">(to some degree) </w:t>
        </w:r>
      </w:ins>
      <w:ins w:id="51" w:author="Stefan Lukits" w:date="2018-03-08T15:33:00Z">
        <w:r w:rsidR="008B71E2">
          <w:t xml:space="preserve">and Foucault </w:t>
        </w:r>
      </w:ins>
      <w:ins w:id="52" w:author="Stefan Lukits" w:date="2018-03-08T15:38:00Z">
        <w:r w:rsidR="005A61BC">
          <w:t xml:space="preserve">(in full measure) </w:t>
        </w:r>
      </w:ins>
      <w:ins w:id="53" w:author="Stefan Lukits" w:date="2018-03-08T15:33:00Z">
        <w:r w:rsidR="008B71E2">
          <w:t xml:space="preserve">replace the core of necessity in the Humean genealogy by a core of contingency, Kafka following suit with a narrative implementation where moral </w:t>
        </w:r>
      </w:ins>
      <w:ins w:id="54" w:author="Stefan Lukits" w:date="2018-03-08T15:34:00Z">
        <w:r w:rsidR="008B71E2">
          <w:t xml:space="preserve">responsibility is almost exclusively viewed within a framework of contingency and confusion </w:t>
        </w:r>
      </w:ins>
      <w:ins w:id="55" w:author="Stefan Lukits" w:date="2018-03-08T15:35:00Z">
        <w:r w:rsidR="008B71E2">
          <w:t>about causal dependencies.</w:t>
        </w:r>
      </w:ins>
    </w:p>
    <w:p w14:paraId="19588807" w14:textId="33895B47" w:rsidR="000806F1" w:rsidDel="00FE1119" w:rsidRDefault="000806F1" w:rsidP="00203E86">
      <w:pPr>
        <w:pStyle w:val="MDPI31text"/>
        <w:rPr>
          <w:del w:id="56" w:author="Stefan Lukits" w:date="2018-03-08T15:48:00Z"/>
        </w:rPr>
      </w:pPr>
      <w:ins w:id="57" w:author="Stefan Lukits" w:date="2018-03-08T15:39:00Z">
        <w:r>
          <w:t xml:space="preserve">The tug of war between these conflicting accounts pits </w:t>
        </w:r>
      </w:ins>
      <w:ins w:id="58" w:author="Stefan Lukits" w:date="2018-03-08T15:41:00Z">
        <w:r>
          <w:t xml:space="preserve">the necessity of reactive attitudes </w:t>
        </w:r>
      </w:ins>
      <w:ins w:id="59" w:author="Stefan Lukits" w:date="2018-03-08T15:42:00Z">
        <w:r>
          <w:t xml:space="preserve">in a world that must make sense to human interpretation and provide some meaning to human life against a confrontation with the </w:t>
        </w:r>
      </w:ins>
      <w:ins w:id="60" w:author="Stefan Lukits" w:date="2018-03-08T15:43:00Z">
        <w:r>
          <w:t xml:space="preserve">historical contingencies of modernity. </w:t>
        </w:r>
      </w:ins>
      <w:ins w:id="61" w:author="Stefan Lukits" w:date="2018-03-08T15:44:00Z">
        <w:r>
          <w:t xml:space="preserve">There is some agreement between the opposing sides: Strawson and Foucault </w:t>
        </w:r>
      </w:ins>
      <w:ins w:id="62" w:author="Stefan Lukits" w:date="2018-03-08T15:45:00Z">
        <w:r>
          <w:t xml:space="preserve">both resist Kantian (rationalist) </w:t>
        </w:r>
      </w:ins>
      <w:ins w:id="63" w:author="Stefan Lukits" w:date="2018-03-08T15:46:00Z">
        <w:r>
          <w:t>and</w:t>
        </w:r>
      </w:ins>
      <w:ins w:id="64" w:author="Stefan Lukits" w:date="2018-03-08T15:45:00Z">
        <w:r>
          <w:t xml:space="preserve"> Heideggerian (existentialist) metaphysics. </w:t>
        </w:r>
      </w:ins>
      <w:ins w:id="65" w:author="Stefan Lukits" w:date="2018-03-08T15:47:00Z">
        <w:r w:rsidR="00FE1119">
          <w:t xml:space="preserve">A proper description of moral responsibility takes into account how it is grounded in de-transcendentalized and embodied </w:t>
        </w:r>
      </w:ins>
      <w:ins w:id="66" w:author="Stefan Lukits" w:date="2018-03-08T15:48:00Z">
        <w:r w:rsidR="00FE1119">
          <w:t xml:space="preserve">“facts on the ground.” </w:t>
        </w:r>
      </w:ins>
      <w:ins w:id="67" w:author="Stefan Lukits" w:date="2018-03-08T15:49:00Z">
        <w:r w:rsidR="00FE1119">
          <w:t>Once these commonalities are established and Strawson</w:t>
        </w:r>
      </w:ins>
      <w:ins w:id="68" w:author="Stefan Lukits" w:date="2018-03-08T15:50:00Z">
        <w:r w:rsidR="00FE1119">
          <w:t>’s account of moral necessity is explicated, the bulk of the paper traces how Foucault and Kafka</w:t>
        </w:r>
      </w:ins>
      <w:ins w:id="69" w:author="Stefan Lukits" w:date="2018-03-08T15:51:00Z">
        <w:r w:rsidR="00FE1119">
          <w:t xml:space="preserve"> undermine this necessity in philosophical and literary </w:t>
        </w:r>
      </w:ins>
      <w:ins w:id="70" w:author="Stefan Lukits" w:date="2018-03-08T15:52:00Z">
        <w:r w:rsidR="00FE1119">
          <w:t>terms.</w:t>
        </w:r>
      </w:ins>
    </w:p>
    <w:p w14:paraId="222F84E1" w14:textId="51E9DAC1" w:rsidR="00203E86" w:rsidRDefault="00203E86" w:rsidP="00203E86">
      <w:pPr>
        <w:pStyle w:val="MDPI31text"/>
      </w:pPr>
      <w:r>
        <w:t xml:space="preserve">In his book </w:t>
      </w:r>
      <w:r w:rsidRPr="003769CD">
        <w:rPr>
          <w:i/>
        </w:rPr>
        <w:t>Being and Time</w:t>
      </w:r>
      <w:r>
        <w:t xml:space="preserve">, </w:t>
      </w:r>
      <w:del w:id="71" w:author="Stefan Lukits" w:date="2018-03-08T15:26:00Z">
        <w:r w:rsidDel="00B66947">
          <w:delText xml:space="preserve">Martin </w:delText>
        </w:r>
      </w:del>
      <w:r>
        <w:t>Heidegger argues that the distance created by the existence of a human being and the fact that this existence is an issue of concern for that human being becomes the foundation for existence</w:t>
      </w:r>
      <w:ins w:id="72" w:author="Stefan Lukits" w:date="2018-03-08T15:54:00Z">
        <w:r w:rsidR="00FE1119">
          <w:t>.</w:t>
        </w:r>
      </w:ins>
      <w:del w:id="73" w:author="Stefan Lukits" w:date="2018-03-08T15:54:00Z">
        <w:r w:rsidDel="00FE1119">
          <w:delText xml:space="preserve"> as </w:delText>
        </w:r>
        <w:r w:rsidR="00D916D3" w:rsidDel="00FE1119">
          <w:delText>‘</w:delText>
        </w:r>
        <w:r w:rsidDel="00FE1119">
          <w:delText>Dasein.</w:delText>
        </w:r>
        <w:r w:rsidR="00D916D3" w:rsidDel="00FE1119">
          <w:delText>’</w:delText>
        </w:r>
        <w:r w:rsidDel="00FE1119">
          <w:delText xml:space="preserve"> Dasein has </w:delText>
        </w:r>
      </w:del>
      <w:ins w:id="74" w:author="Stefan Lukits" w:date="2018-03-08T15:54:00Z">
        <w:r w:rsidR="00FE1119">
          <w:t xml:space="preserve"> This existence has </w:t>
        </w:r>
      </w:ins>
      <w:r>
        <w:t>a different ontological structure than the existence of galaxies, chairs, the Higgs boson, black swans, or unicorns. Moral responsibility is thus immediately divorced from mere facts abo</w:t>
      </w:r>
      <w:r w:rsidR="003769CD">
        <w:t>ut external reality. In §</w:t>
      </w:r>
      <w:r>
        <w:t xml:space="preserve">58, Heidegger characterizes moral responsibility in terms of conscience, a call by the self to the self towards the possibilities of </w:t>
      </w:r>
      <w:del w:id="75" w:author="Stefan Lukits" w:date="2018-03-08T15:55:00Z">
        <w:r w:rsidDel="00FE1119">
          <w:delText>Dasein</w:delText>
        </w:r>
      </w:del>
      <w:ins w:id="76" w:author="Stefan Lukits" w:date="2018-03-08T15:55:00Z">
        <w:r w:rsidR="00FE1119">
          <w:t>existence</w:t>
        </w:r>
      </w:ins>
      <w:r>
        <w:t>.</w:t>
      </w:r>
    </w:p>
    <w:p w14:paraId="140971A6" w14:textId="02E3F496" w:rsidR="00203E86" w:rsidRDefault="00203E86" w:rsidP="00203E86">
      <w:pPr>
        <w:pStyle w:val="MDPI31text"/>
        <w:rPr>
          <w:ins w:id="77" w:author="Stefan Lukits" w:date="2018-03-08T16:01:00Z"/>
        </w:rPr>
      </w:pPr>
      <w:r>
        <w:lastRenderedPageBreak/>
        <w:t xml:space="preserve">What Strawson and Heidegger have in common is the necessity of de-intellectualized morality for human life. For Strawson this is a simple fact of human nature (one that may, for example, be open to scientific inquiry). For Heidegger, it is a more fundamental condition for existence as such. Guilt </w:t>
      </w:r>
      <w:del w:id="78" w:author="Stefan Lukits" w:date="2018-03-12T14:30:00Z">
        <w:r w:rsidDel="00B43E47">
          <w:delText>(one finds echoes of this view in Kafka</w:delText>
        </w:r>
        <w:r w:rsidR="00D916D3" w:rsidDel="00B43E47">
          <w:delText>’</w:delText>
        </w:r>
        <w:r w:rsidDel="00B43E47">
          <w:delText xml:space="preserve">s work) </w:delText>
        </w:r>
      </w:del>
      <w:r>
        <w:t>is primarily an intransitive ontological condition rather than a transitive consequence of the distinction between good and evil</w:t>
      </w:r>
      <w:ins w:id="79" w:author="Stefan Lukits" w:date="2018-03-12T14:30:00Z">
        <w:r w:rsidR="00B43E47">
          <w:t>—</w:t>
        </w:r>
        <w:r w:rsidR="00B43E47" w:rsidRPr="00B43E47">
          <w:t xml:space="preserve"> </w:t>
        </w:r>
        <w:r w:rsidR="00B43E47">
          <w:t>one finds echoes of this view in Kafka’s work</w:t>
        </w:r>
      </w:ins>
      <w:r>
        <w:t>. Transitivity is the grammatical feature of requiring an object, in this case an object of guilt, the violation or transgression of a rule.</w:t>
      </w:r>
    </w:p>
    <w:p w14:paraId="7F0861DD" w14:textId="10903A34" w:rsidR="00B519FA" w:rsidRDefault="00B519FA" w:rsidP="00203E86">
      <w:pPr>
        <w:pStyle w:val="MDPI31text"/>
        <w:rPr>
          <w:ins w:id="80" w:author="Stefan Lukits" w:date="2018-03-08T16:08:00Z"/>
        </w:rPr>
      </w:pPr>
      <w:ins w:id="81" w:author="Stefan Lukits" w:date="2018-03-08T16:01:00Z">
        <w:r>
          <w:t xml:space="preserve">For Strawson, the relevant metaphysical feature </w:t>
        </w:r>
      </w:ins>
      <w:ins w:id="82" w:author="Stefan Lukits" w:date="2018-03-08T16:02:00Z">
        <w:r>
          <w:t xml:space="preserve">circumscribing the derivative nature of moral responsibility </w:t>
        </w:r>
      </w:ins>
      <w:ins w:id="83" w:author="Stefan Lukits" w:date="2018-03-12T12:07:00Z">
        <w:r w:rsidR="00A35C61">
          <w:t xml:space="preserve">in modern analytical philosophy </w:t>
        </w:r>
      </w:ins>
      <w:ins w:id="84" w:author="Stefan Lukits" w:date="2018-03-08T16:02:00Z">
        <w:r>
          <w:t xml:space="preserve">is the theory of determinism </w:t>
        </w:r>
      </w:ins>
      <w:ins w:id="85" w:author="Stefan Lukits" w:date="2018-03-08T16:24:00Z">
        <w:r w:rsidR="00507FB3">
          <w:t>(</w:t>
        </w:r>
      </w:ins>
      <w:ins w:id="86" w:author="Stefan Lukits" w:date="2018-03-08T16:02:00Z">
        <w:r>
          <w:t>or indeterminism</w:t>
        </w:r>
      </w:ins>
      <w:ins w:id="87" w:author="Stefan Lukits" w:date="2018-03-08T16:24:00Z">
        <w:r w:rsidR="00507FB3">
          <w:t>)</w:t>
        </w:r>
      </w:ins>
      <w:ins w:id="88" w:author="Stefan Lukits" w:date="2018-03-08T16:02:00Z">
        <w:r>
          <w:t xml:space="preserve">. </w:t>
        </w:r>
      </w:ins>
      <w:ins w:id="89" w:author="Stefan Lukits" w:date="2018-03-08T16:03:00Z">
        <w:r>
          <w:t xml:space="preserve">Strawson, and again there is agreement here between Strawson and </w:t>
        </w:r>
      </w:ins>
      <w:ins w:id="90" w:author="Stefan Lukits" w:date="2018-03-08T16:04:00Z">
        <w:r>
          <w:t xml:space="preserve">the opposition (which he calls the “pessimists”), paints a bleak picture of what would follow if as a consequence </w:t>
        </w:r>
      </w:ins>
      <w:ins w:id="91" w:author="Stefan Lukits" w:date="2018-03-08T16:05:00Z">
        <w:r>
          <w:t xml:space="preserve">of this derivative nature a possible world becomes an actual world and all sense of moral responsibility collapses. </w:t>
        </w:r>
      </w:ins>
      <w:ins w:id="92" w:author="Stefan Lukits" w:date="2018-03-08T16:06:00Z">
        <w:r>
          <w:t>Strawson seeks to forestall this possibility by invoking necessity for moral responsibility, not on a metaphysical level where Strawson know</w:t>
        </w:r>
      </w:ins>
      <w:ins w:id="93" w:author="Stefan Lukits" w:date="2018-03-08T16:07:00Z">
        <w:r>
          <w:t>s</w:t>
        </w:r>
      </w:ins>
      <w:ins w:id="94" w:author="Stefan Lukits" w:date="2018-03-08T16:06:00Z">
        <w:r>
          <w:t xml:space="preserve"> it cannot be defended; but on an embodied, de-transcendentalized, de-intellectualized level.</w:t>
        </w:r>
      </w:ins>
    </w:p>
    <w:p w14:paraId="45116383" w14:textId="77777777" w:rsidR="00B64885" w:rsidRDefault="00A219E3" w:rsidP="00203E86">
      <w:pPr>
        <w:pStyle w:val="MDPI31text"/>
        <w:rPr>
          <w:ins w:id="95" w:author="Stefan Lukits" w:date="2018-03-08T16:37:00Z"/>
        </w:rPr>
      </w:pPr>
      <w:ins w:id="96" w:author="Stefan Lukits" w:date="2018-03-08T16:08:00Z">
        <w:r>
          <w:t>The collapse of transcendental, metaphysical moral responsibility becomes in Foucault and Kafka an occasion for a descriptive performance—philoso</w:t>
        </w:r>
      </w:ins>
      <w:ins w:id="97" w:author="Stefan Lukits" w:date="2018-03-08T16:10:00Z">
        <w:r>
          <w:t xml:space="preserve">phical in Foucault’s case, literary in Kafka’s case. Neither of them claim that there is now impossibility of moral judgment. </w:t>
        </w:r>
      </w:ins>
      <w:ins w:id="98" w:author="Stefan Lukits" w:date="2018-03-08T16:11:00Z">
        <w:r>
          <w:t>Yet economic, historical, and psychological con</w:t>
        </w:r>
      </w:ins>
      <w:ins w:id="99" w:author="Stefan Lukits" w:date="2018-03-08T16:12:00Z">
        <w:r>
          <w:t xml:space="preserve">tingencies have placed possibilities of moral judgment out of reach for the modern person. </w:t>
        </w:r>
      </w:ins>
      <w:ins w:id="100" w:author="Stefan Lukits" w:date="2018-03-08T16:26:00Z">
        <w:r w:rsidR="00507FB3">
          <w:t xml:space="preserve">As a referee for this paper aptly put it, </w:t>
        </w:r>
      </w:ins>
      <w:ins w:id="101" w:author="Stefan Lukits" w:date="2018-03-08T16:27:00Z">
        <w:r w:rsidR="00507FB3">
          <w:t>“Foucault is in the business of meticulously tracing the historical coming to be of concepts, institutions, practices, and forms of agency which seem to us inevitable (and thus universal)</w:t>
        </w:r>
      </w:ins>
      <w:ins w:id="102" w:author="Stefan Lukits" w:date="2018-03-08T16:28:00Z">
        <w:r w:rsidR="00B64885">
          <w:t>.”</w:t>
        </w:r>
      </w:ins>
      <w:ins w:id="103" w:author="Stefan Lukits" w:date="2018-03-08T16:29:00Z">
        <w:r w:rsidR="00B64885">
          <w:t xml:space="preserve"> </w:t>
        </w:r>
      </w:ins>
    </w:p>
    <w:p w14:paraId="41CCCE8B" w14:textId="51D90BE4" w:rsidR="00A219E3" w:rsidRDefault="00B64885" w:rsidP="00203E86">
      <w:pPr>
        <w:pStyle w:val="MDPI31text"/>
        <w:rPr>
          <w:ins w:id="104" w:author="Stefan Lukits" w:date="2018-03-08T16:38:00Z"/>
        </w:rPr>
      </w:pPr>
      <w:ins w:id="105" w:author="Stefan Lukits" w:date="2018-03-08T16:30:00Z">
        <w:r>
          <w:t>Modernity is superimposed on mental constructs of necess</w:t>
        </w:r>
      </w:ins>
      <w:ins w:id="106" w:author="Stefan Lukits" w:date="2018-03-08T16:31:00Z">
        <w:r>
          <w:t>ity</w:t>
        </w:r>
      </w:ins>
      <w:ins w:id="107" w:author="Stefan Lukits" w:date="2018-03-12T12:29:00Z">
        <w:r w:rsidR="0087639C">
          <w:t>.</w:t>
        </w:r>
      </w:ins>
      <w:ins w:id="108" w:author="Stefan Lukits" w:date="2018-03-08T16:31:00Z">
        <w:r>
          <w:t xml:space="preserve"> </w:t>
        </w:r>
      </w:ins>
      <w:ins w:id="109" w:author="Stefan Lukits" w:date="2018-03-12T12:29:00Z">
        <w:r w:rsidR="0087639C">
          <w:t>B</w:t>
        </w:r>
      </w:ins>
      <w:ins w:id="110" w:author="Stefan Lukits" w:date="2018-03-08T16:31:00Z">
        <w:r>
          <w:t>oth Foucault and Kafka are keenly interested in describing the consequence of this superi</w:t>
        </w:r>
      </w:ins>
      <w:ins w:id="111" w:author="Stefan Lukits" w:date="2018-03-08T16:32:00Z">
        <w:r>
          <w:t>mposition. Strawson seeks to rectify the relation of metaphysical to moral theory</w:t>
        </w:r>
      </w:ins>
      <w:ins w:id="112" w:author="Stefan Lukits" w:date="2018-03-08T16:33:00Z">
        <w:r>
          <w:t xml:space="preserve">, largely agreeing with those he calls “optimists” </w:t>
        </w:r>
      </w:ins>
      <w:ins w:id="113" w:author="Stefan Lukits" w:date="2018-03-08T16:34:00Z">
        <w:r>
          <w:t xml:space="preserve">that a metaphysically attuned moral theory (in </w:t>
        </w:r>
      </w:ins>
      <w:ins w:id="114" w:author="Stefan Lukits" w:date="2018-03-08T16:36:00Z">
        <w:r>
          <w:t>Strawson’s</w:t>
        </w:r>
      </w:ins>
      <w:ins w:id="115" w:author="Stefan Lukits" w:date="2018-03-08T16:34:00Z">
        <w:r>
          <w:t xml:space="preserve"> case</w:t>
        </w:r>
      </w:ins>
      <w:ins w:id="116" w:author="Stefan Lukits" w:date="2018-03-08T16:36:00Z">
        <w:r>
          <w:t xml:space="preserve"> this implies that the moral theory</w:t>
        </w:r>
      </w:ins>
      <w:ins w:id="117" w:author="Stefan Lukits" w:date="2018-03-08T16:34:00Z">
        <w:r>
          <w:t xml:space="preserve"> is suitably detached from tra</w:t>
        </w:r>
      </w:ins>
      <w:ins w:id="118" w:author="Stefan Lukits" w:date="2018-03-08T16:35:00Z">
        <w:r>
          <w:t xml:space="preserve">nscendental </w:t>
        </w:r>
      </w:ins>
      <w:ins w:id="119" w:author="Stefan Lukits" w:date="2018-03-08T16:36:00Z">
        <w:r>
          <w:t>encumbrance</w:t>
        </w:r>
      </w:ins>
      <w:ins w:id="120" w:author="Stefan Lukits" w:date="2018-03-08T16:35:00Z">
        <w:r>
          <w:t>) is compatible with the modern world.</w:t>
        </w:r>
      </w:ins>
      <w:ins w:id="121" w:author="Stefan Lukits" w:date="2018-03-08T16:37:00Z">
        <w:r w:rsidR="00113803">
          <w:t xml:space="preserve"> Foucault and Kafka describe the failure of the modern world to accommodate mor</w:t>
        </w:r>
      </w:ins>
      <w:ins w:id="122" w:author="Stefan Lukits" w:date="2018-03-08T16:38:00Z">
        <w:r w:rsidR="00113803">
          <w:t xml:space="preserve">al responsibility and the failure of moral theory </w:t>
        </w:r>
        <w:r w:rsidR="0087639C">
          <w:t>to accommodate the modern world.</w:t>
        </w:r>
      </w:ins>
    </w:p>
    <w:p w14:paraId="5D81A663" w14:textId="2FA23A0A" w:rsidR="0087639C" w:rsidRDefault="0087639C" w:rsidP="00203E86">
      <w:pPr>
        <w:pStyle w:val="MDPI31text"/>
        <w:rPr>
          <w:ins w:id="123" w:author="Stefan Lukits" w:date="2018-03-12T12:55:00Z"/>
        </w:rPr>
      </w:pPr>
      <w:ins w:id="124" w:author="Stefan Lukits" w:date="2018-03-12T12:30:00Z">
        <w:r>
          <w:t xml:space="preserve">In post-Strawsonian and more recent analytical discourse on ethical theory the tendency has been to </w:t>
        </w:r>
      </w:ins>
      <w:ins w:id="125" w:author="Stefan Lukits" w:date="2018-03-12T12:32:00Z">
        <w:r>
          <w:t>work out what modern progress will contribute to morality. Some see traditional moral claims undermined by cognitive science or evolutionary theory</w:t>
        </w:r>
      </w:ins>
      <w:ins w:id="126" w:author="Stefan Lukits" w:date="2018-03-12T12:36:00Z">
        <w:r>
          <w:t>. Patricia Churchland, for example, states matter-of-factly that confronted with scientific insight</w:t>
        </w:r>
      </w:ins>
      <w:ins w:id="127" w:author="Stefan Lukits" w:date="2018-03-12T12:44:00Z">
        <w:r w:rsidR="004A77E6">
          <w:t xml:space="preserve"> about the brain</w:t>
        </w:r>
      </w:ins>
      <w:ins w:id="128" w:author="Stefan Lukits" w:date="2018-03-12T12:36:00Z">
        <w:r>
          <w:t xml:space="preserve">, </w:t>
        </w:r>
      </w:ins>
      <w:ins w:id="129" w:author="Stefan Lukits" w:date="2018-03-12T12:37:00Z">
        <w:r>
          <w:t xml:space="preserve">“the traditional field of ethics must itself undergo recalibration” (Churchland, </w:t>
        </w:r>
      </w:ins>
      <w:ins w:id="130" w:author="Stefan Lukits" w:date="2018-03-12T12:40:00Z">
        <w:r w:rsidR="004A77E6">
          <w:t xml:space="preserve">2006, 3). </w:t>
        </w:r>
      </w:ins>
      <w:ins w:id="131" w:author="Stefan Lukits" w:date="2018-03-12T12:44:00Z">
        <w:r w:rsidR="004A77E6">
          <w:t xml:space="preserve">E.O. Wilson, a renowned evolutionary biologist, has invited his readers to consider </w:t>
        </w:r>
      </w:ins>
      <w:ins w:id="132" w:author="Stefan Lukits" w:date="2018-03-12T12:45:00Z">
        <w:r w:rsidR="004A77E6">
          <w:t xml:space="preserve">“the possibility that the time has come for ethics to be removed temporarily from the hand of the philosophers and biologicized” (Wilson, </w:t>
        </w:r>
      </w:ins>
      <w:ins w:id="133" w:author="Stefan Lukits" w:date="2018-03-12T12:54:00Z">
        <w:r w:rsidR="00035E06">
          <w:t>2000</w:t>
        </w:r>
      </w:ins>
      <w:ins w:id="134" w:author="Stefan Lukits" w:date="2018-03-12T12:45:00Z">
        <w:r w:rsidR="004A77E6">
          <w:t>, 562).</w:t>
        </w:r>
      </w:ins>
      <w:bookmarkStart w:id="135" w:name="wilson"/>
      <w:bookmarkEnd w:id="135"/>
      <w:ins w:id="136" w:author="Stefan Lukits" w:date="2018-03-12T12:54:00Z">
        <w:r w:rsidR="00035E06">
          <w:t xml:space="preserve"> Philosophers have taken up this challenge in addressing ‘debunking arguments’ from evolutionary theory towards ethics and morality (see </w:t>
        </w:r>
      </w:ins>
      <w:ins w:id="137" w:author="Stefan Lukits" w:date="2018-03-12T12:55:00Z">
        <w:r w:rsidR="00035E06">
          <w:t xml:space="preserve">Wilkins, 2010; </w:t>
        </w:r>
        <w:r w:rsidR="002E631D">
          <w:t>Brosnan, 2010; Kahane, 2011).</w:t>
        </w:r>
      </w:ins>
    </w:p>
    <w:p w14:paraId="422F5465" w14:textId="77777777" w:rsidR="004E50B1" w:rsidRDefault="002E631D" w:rsidP="00203E86">
      <w:pPr>
        <w:pStyle w:val="MDPI31text"/>
        <w:rPr>
          <w:ins w:id="138" w:author="Stefan Lukits" w:date="2018-03-12T13:26:00Z"/>
        </w:rPr>
      </w:pPr>
      <w:ins w:id="139" w:author="Stefan Lukits" w:date="2018-03-12T13:09:00Z">
        <w:r>
          <w:t xml:space="preserve">From </w:t>
        </w:r>
      </w:ins>
      <w:ins w:id="140" w:author="Stefan Lukits" w:date="2018-03-12T13:07:00Z">
        <w:r>
          <w:t xml:space="preserve">Christine Korsgaard’s neo-Kantianism in </w:t>
        </w:r>
        <w:r>
          <w:rPr>
            <w:i/>
          </w:rPr>
          <w:t>The Sources of Normativity</w:t>
        </w:r>
        <w:r>
          <w:t xml:space="preserve"> (1996)</w:t>
        </w:r>
      </w:ins>
      <w:ins w:id="141" w:author="Stefan Lukits" w:date="2018-03-12T13:09:00Z">
        <w:r>
          <w:t xml:space="preserve"> to</w:t>
        </w:r>
      </w:ins>
      <w:ins w:id="142" w:author="Stefan Lukits" w:date="2018-03-12T13:07:00Z">
        <w:r>
          <w:t xml:space="preserve"> Simon Blackburn</w:t>
        </w:r>
      </w:ins>
      <w:ins w:id="143" w:author="Stefan Lukits" w:date="2018-03-12T13:08:00Z">
        <w:r>
          <w:t xml:space="preserve">’s neo-Humeanism in </w:t>
        </w:r>
        <w:r>
          <w:rPr>
            <w:i/>
          </w:rPr>
          <w:t>Ruling Passions</w:t>
        </w:r>
      </w:ins>
      <w:ins w:id="144" w:author="Stefan Lukits" w:date="2018-03-12T13:10:00Z">
        <w:r w:rsidR="0091311E">
          <w:rPr>
            <w:i/>
          </w:rPr>
          <w:t xml:space="preserve"> </w:t>
        </w:r>
        <w:r w:rsidR="0091311E">
          <w:t>(1998)</w:t>
        </w:r>
      </w:ins>
      <w:ins w:id="145" w:author="Stefan Lukits" w:date="2018-03-12T13:08:00Z">
        <w:r>
          <w:t xml:space="preserve">, </w:t>
        </w:r>
      </w:ins>
      <w:ins w:id="146" w:author="Stefan Lukits" w:date="2018-03-12T13:09:00Z">
        <w:r>
          <w:t xml:space="preserve">the need is recognized to </w:t>
        </w:r>
      </w:ins>
      <w:ins w:id="147" w:author="Stefan Lukits" w:date="2018-03-12T13:10:00Z">
        <w:r w:rsidR="0091311E">
          <w:t xml:space="preserve">reconcile modern experience with ethical theory. What Kafka and Foucault in their more descriptive approach contribute to the discussion does not necessarily take anything away from the partial success of these reconciliation projects. What they make poignant, however, is the degree to which </w:t>
        </w:r>
      </w:ins>
      <w:ins w:id="148" w:author="Stefan Lukits" w:date="2018-03-12T13:15:00Z">
        <w:r w:rsidR="0091311E">
          <w:t>modern moral responsibility depends on the economic</w:t>
        </w:r>
      </w:ins>
      <w:ins w:id="149" w:author="Stefan Lukits" w:date="2018-03-12T13:16:00Z">
        <w:r w:rsidR="0091311E">
          <w:t>, historical,</w:t>
        </w:r>
      </w:ins>
      <w:ins w:id="150" w:author="Stefan Lukits" w:date="2018-03-12T13:15:00Z">
        <w:r w:rsidR="0091311E">
          <w:t xml:space="preserve"> and psychological </w:t>
        </w:r>
      </w:ins>
      <w:ins w:id="151" w:author="Stefan Lukits" w:date="2018-03-12T13:16:00Z">
        <w:r w:rsidR="0091311E">
          <w:t>structures of the modern world, many of which remain subterranean in</w:t>
        </w:r>
      </w:ins>
      <w:ins w:id="152" w:author="Stefan Lukits" w:date="2018-03-12T13:20:00Z">
        <w:r w:rsidR="004E50B1">
          <w:t xml:space="preserve"> the discourse of analytical philosophy</w:t>
        </w:r>
      </w:ins>
      <w:ins w:id="153" w:author="Stefan Lukits" w:date="2018-03-12T13:16:00Z">
        <w:r w:rsidR="0091311E">
          <w:t xml:space="preserve">. Bernard Williams has given voice to this type of skepticism about modern ethical discourse in </w:t>
        </w:r>
      </w:ins>
      <w:ins w:id="154" w:author="Stefan Lukits" w:date="2018-03-12T13:18:00Z">
        <w:r w:rsidR="0091311E">
          <w:rPr>
            <w:i/>
          </w:rPr>
          <w:t>Ethics and the Limits of Philosophy</w:t>
        </w:r>
        <w:r w:rsidR="0091311E">
          <w:t xml:space="preserve"> (1985), where he traces </w:t>
        </w:r>
      </w:ins>
      <w:ins w:id="155" w:author="Stefan Lukits" w:date="2018-03-12T13:19:00Z">
        <w:r w:rsidR="0091311E">
          <w:t xml:space="preserve">“distinctive features of morality [to] closely related processes of modernization” </w:t>
        </w:r>
      </w:ins>
      <w:ins w:id="156" w:author="Stefan Lukits" w:date="2018-03-12T13:20:00Z">
        <w:r w:rsidR="004E50B1">
          <w:t xml:space="preserve">(8). </w:t>
        </w:r>
      </w:ins>
    </w:p>
    <w:p w14:paraId="1FA1971D" w14:textId="4155BC71" w:rsidR="00113803" w:rsidRDefault="004E50B1" w:rsidP="00203E86">
      <w:pPr>
        <w:pStyle w:val="MDPI31text"/>
        <w:rPr>
          <w:ins w:id="157" w:author="Stefan Lukits" w:date="2018-03-08T16:41:00Z"/>
        </w:rPr>
      </w:pPr>
      <w:ins w:id="158" w:author="Stefan Lukits" w:date="2018-03-12T13:22:00Z">
        <w:r>
          <w:t xml:space="preserve">Williams is broadly critical of Alasdair MacIntyre and the latter’s project of returning to a more Aristotelian view of ethics in analytical philosophy, for example in </w:t>
        </w:r>
      </w:ins>
      <w:ins w:id="159" w:author="Stefan Lukits" w:date="2018-03-12T13:23:00Z">
        <w:r>
          <w:rPr>
            <w:i/>
          </w:rPr>
          <w:t>The Task of Philosophy</w:t>
        </w:r>
        <w:r>
          <w:t xml:space="preserve"> (2006, a collection of earlier papers). Williams derides MacIntyre</w:t>
        </w:r>
      </w:ins>
      <w:ins w:id="160" w:author="Stefan Lukits" w:date="2018-03-12T13:24:00Z">
        <w:r>
          <w:t xml:space="preserve">’s approach as an attempt to rewind the clock </w:t>
        </w:r>
      </w:ins>
      <w:ins w:id="161" w:author="Stefan Lukits" w:date="2018-03-12T13:25:00Z">
        <w:r>
          <w:t xml:space="preserve">to premodern times. Williams’ brief assessment is </w:t>
        </w:r>
      </w:ins>
      <w:ins w:id="162" w:author="Stefan Lukits" w:date="2018-03-12T13:26:00Z">
        <w:r>
          <w:t xml:space="preserve">supported by the much more wide-ranging literary </w:t>
        </w:r>
        <w:r>
          <w:lastRenderedPageBreak/>
          <w:t xml:space="preserve">and philosophical analysis in </w:t>
        </w:r>
      </w:ins>
      <w:ins w:id="163" w:author="Stefan Lukits" w:date="2018-03-12T13:27:00Z">
        <w:r>
          <w:t>Kafka and Foucault; and it can be equally applied to Strawson’s argument for the necessity of moral responsibility. These, in a nutshell, are two core claims of my paper.</w:t>
        </w:r>
      </w:ins>
    </w:p>
    <w:p w14:paraId="2046453F" w14:textId="41EEFFAF" w:rsidR="00734847" w:rsidDel="00734847" w:rsidRDefault="00734847">
      <w:pPr>
        <w:pStyle w:val="MDPI21heading1"/>
        <w:rPr>
          <w:del w:id="164" w:author="Stefan Lukits" w:date="2018-03-08T15:58:00Z"/>
        </w:rPr>
        <w:pPrChange w:id="165" w:author="Stefan Lukits" w:date="2018-03-12T13:29:00Z">
          <w:pPr>
            <w:pStyle w:val="MDPI31text"/>
          </w:pPr>
        </w:pPrChange>
      </w:pPr>
      <w:ins w:id="166" w:author="Stefan Lukits" w:date="2018-03-08T15:58:00Z">
        <w:r>
          <w:t xml:space="preserve">2. </w:t>
        </w:r>
        <w:r w:rsidRPr="00203E86">
          <w:t>Implementation of Modernity</w:t>
        </w:r>
      </w:ins>
    </w:p>
    <w:p w14:paraId="4959B2D7" w14:textId="3143C860" w:rsidR="00203E86" w:rsidRDefault="00203E86" w:rsidP="00203E86">
      <w:pPr>
        <w:pStyle w:val="MDPI31text"/>
      </w:pPr>
      <w:r>
        <w:t>In</w:t>
      </w:r>
      <w:bookmarkStart w:id="167" w:name="imp"/>
      <w:bookmarkEnd w:id="167"/>
      <w:r>
        <w:t xml:space="preserve"> the following, I will discuss pushback against this insistence on necessity for moral responsibility. In his account of justice in </w:t>
      </w:r>
      <w:r w:rsidRPr="003769CD">
        <w:rPr>
          <w:i/>
        </w:rPr>
        <w:t>A Treatise of Human Nature</w:t>
      </w:r>
      <w:r>
        <w:t xml:space="preserve"> (3.2.1), David Hume provides one of the first instances of what Friedrich Nietzsche would later call a </w:t>
      </w:r>
      <w:r w:rsidR="00D916D3">
        <w:t>‘</w:t>
      </w:r>
      <w:r>
        <w:t>genealogy.</w:t>
      </w:r>
      <w:r w:rsidR="00D916D3">
        <w:t>’</w:t>
      </w:r>
      <w:r>
        <w:t xml:space="preserve"> In this account, Hume relativizes the metaphysical credentials of justice and characterizes it instead as organically grown in the soil of social interaction among humans. It is critically important to Hume, however, that justice arises from the social needs of humans as a matter of necessity.</w:t>
      </w:r>
    </w:p>
    <w:p w14:paraId="112EAB2A" w14:textId="77777777" w:rsidR="00203E86" w:rsidRDefault="00203E86" w:rsidP="00203E86">
      <w:pPr>
        <w:pStyle w:val="MDPI31text"/>
      </w:pPr>
      <w:r>
        <w:t>Foucault describes in his work, whether it is about the hermeneutics of the subject, the penal system, schools, hospitals, prisons, or the history of sexuality, that there is nothing necessary about the particular forms that moral explanations take. They are rooted in contingencies and are in the final analysis a downstream consequence of the implementation of modernity (for Foucault, especially the economic, institutional, and bio-political changes that modernity brings about).</w:t>
      </w:r>
    </w:p>
    <w:p w14:paraId="4669218E" w14:textId="77777777" w:rsidR="00203E86" w:rsidRDefault="00203E86" w:rsidP="00203E86">
      <w:pPr>
        <w:pStyle w:val="MDPI31text"/>
      </w:pPr>
      <w:r>
        <w:t>We now have a set of strong contrasts. The optimists versus the pessimists of Strawson</w:t>
      </w:r>
      <w:r w:rsidR="00D916D3">
        <w:t>’</w:t>
      </w:r>
      <w:r>
        <w:t>s argument; Strawson</w:t>
      </w:r>
      <w:r w:rsidR="00D916D3">
        <w:t>’</w:t>
      </w:r>
      <w:r>
        <w:t>s psychological assumptions about human nature versus Heidegger</w:t>
      </w:r>
      <w:r w:rsidR="00D916D3">
        <w:t>’</w:t>
      </w:r>
      <w:r>
        <w:t>s existential assumptions about the human condition; and finally, accounts of moral responsibility that consider its most fundamental expressions to be necessary to human life versus accounts which attribute to moral responsibility ineradicable contingency.</w:t>
      </w:r>
    </w:p>
    <w:p w14:paraId="4A39205F" w14:textId="77777777" w:rsidR="00203E86" w:rsidRDefault="00203E86" w:rsidP="00203E86">
      <w:pPr>
        <w:pStyle w:val="MDPI31text"/>
      </w:pPr>
      <w:r>
        <w:t>In an obscure French essay about Kafka, Claude-Edmonde Magny makes a compelling observation:</w:t>
      </w:r>
    </w:p>
    <w:p w14:paraId="0C9BC9E9" w14:textId="77777777" w:rsidR="00203E86" w:rsidRDefault="00203E86" w:rsidP="00203E86">
      <w:pPr>
        <w:pStyle w:val="MDPI31text"/>
      </w:pPr>
    </w:p>
    <w:p w14:paraId="4F9DAA9D" w14:textId="77777777" w:rsidR="00203E86" w:rsidRPr="002F7008" w:rsidRDefault="00203E86" w:rsidP="002F7008">
      <w:pPr>
        <w:pStyle w:val="MDPI31text"/>
        <w:ind w:left="720" w:right="720" w:firstLine="0"/>
        <w:rPr>
          <w:sz w:val="18"/>
          <w:szCs w:val="18"/>
        </w:rPr>
      </w:pPr>
      <w:r w:rsidRPr="002F7008">
        <w:rPr>
          <w:sz w:val="18"/>
          <w:szCs w:val="18"/>
        </w:rPr>
        <w:t>One can find in Kafka</w:t>
      </w:r>
      <w:r w:rsidR="00D916D3">
        <w:rPr>
          <w:sz w:val="18"/>
          <w:szCs w:val="18"/>
        </w:rPr>
        <w:t>’</w:t>
      </w:r>
      <w:r w:rsidRPr="002F7008">
        <w:rPr>
          <w:sz w:val="18"/>
          <w:szCs w:val="18"/>
        </w:rPr>
        <w:t>s work a theory of responsibility, views on causality, finally a comprehensive interpretation of human destiny, all three sufficiently coherent and independent enough of their novelistic form to bear being transposed into purely intellectual terms.</w:t>
      </w:r>
      <w:r w:rsidR="002F7008">
        <w:rPr>
          <w:rStyle w:val="FootnoteReference"/>
          <w:sz w:val="18"/>
          <w:szCs w:val="18"/>
        </w:rPr>
        <w:footnoteReference w:id="1"/>
      </w:r>
    </w:p>
    <w:p w14:paraId="6EA72100" w14:textId="77777777" w:rsidR="00203E86" w:rsidRDefault="00203E86" w:rsidP="00203E86">
      <w:pPr>
        <w:pStyle w:val="MDPI31text"/>
      </w:pPr>
    </w:p>
    <w:p w14:paraId="1CA9E048" w14:textId="198BD902" w:rsidR="0003289B" w:rsidRPr="004B5574" w:rsidRDefault="00203E86" w:rsidP="00203E86">
      <w:pPr>
        <w:pStyle w:val="MDPI31text"/>
        <w:rPr>
          <w:i/>
          <w:noProof/>
        </w:rPr>
      </w:pPr>
      <w:r>
        <w:t xml:space="preserve">This paper, which is committed to the view that there is philosophical insight in both the </w:t>
      </w:r>
      <w:del w:id="168" w:author="Stefan Lukits" w:date="2018-03-08T15:11:00Z">
        <w:r w:rsidDel="00011E67">
          <w:delText>analytic</w:delText>
        </w:r>
      </w:del>
      <w:ins w:id="169" w:author="Stefan Lukits" w:date="2018-03-08T15:11:00Z">
        <w:r w:rsidR="00011E67">
          <w:t>analytical</w:t>
        </w:r>
      </w:ins>
      <w:r>
        <w:t xml:space="preserve"> and the continental tradition, has more specifically two aims: to shed a critical light (i) on Strawson</w:t>
      </w:r>
      <w:r w:rsidR="00D916D3">
        <w:t>’</w:t>
      </w:r>
      <w:r>
        <w:t>s account of moral responsibility, especially its claims about necessities of human nature; and (ii) on Kafka</w:t>
      </w:r>
      <w:r w:rsidR="00D916D3">
        <w:t>’</w:t>
      </w:r>
      <w:r>
        <w:t>s ability to address in literature philosophical claims that can be rendered analytically intelligi</w:t>
      </w:r>
      <w:r w:rsidR="003769CD">
        <w:t>ble. Kafka is a pessimist vis-à</w:t>
      </w:r>
      <w:r>
        <w:t>-vis the type of moral agency envisioned by Strawson. I will try to detail this pessimism in the next section.</w:t>
      </w:r>
    </w:p>
    <w:p w14:paraId="3C0DF78F" w14:textId="77777777" w:rsidR="00A6274A" w:rsidRPr="004B5574" w:rsidRDefault="00203E86" w:rsidP="0082257C">
      <w:pPr>
        <w:pStyle w:val="MDPI21heading1"/>
      </w:pPr>
      <w:r>
        <w:t xml:space="preserve">3. </w:t>
      </w:r>
      <w:r w:rsidRPr="00203E86">
        <w:t>Kafka</w:t>
      </w:r>
      <w:r w:rsidR="00D916D3">
        <w:t>’</w:t>
      </w:r>
      <w:r w:rsidRPr="00203E86">
        <w:t>s Account of Moral Responsibility</w:t>
      </w:r>
    </w:p>
    <w:p w14:paraId="7EDEF4C6" w14:textId="4387B746" w:rsidR="00203E86" w:rsidRDefault="00203E86" w:rsidP="00203E86">
      <w:pPr>
        <w:pStyle w:val="MDPI31text"/>
      </w:pPr>
      <w:r>
        <w:t>There is a view that Kafka</w:t>
      </w:r>
      <w:r w:rsidR="00D916D3">
        <w:t>’</w:t>
      </w:r>
      <w:r>
        <w:t>s work is elusive with respect to interpretation. Various schools of interpretive approaches to Kafka have formed: Marxist, existentialist, psychoanalytic, and others. Most commentators, however, claim some place on the sidelines of the controversy between these schools and underline how open Kafka</w:t>
      </w:r>
      <w:r w:rsidR="00D916D3">
        <w:t>’</w:t>
      </w:r>
      <w:r>
        <w:t xml:space="preserve">s texts are to all sorts of interpretation. W.H. Auden, for example, states in the first sentence of his essay on Kafka </w:t>
      </w:r>
      <w:r w:rsidR="00D916D3">
        <w:t>“</w:t>
      </w:r>
      <w:r>
        <w:t>The I Without a Self</w:t>
      </w:r>
      <w:r w:rsidR="00D916D3">
        <w:t>”</w:t>
      </w:r>
      <w:r>
        <w:t xml:space="preserve"> that Kafka is the master of a literary genre </w:t>
      </w:r>
      <w:r w:rsidR="00D916D3">
        <w:t>“</w:t>
      </w:r>
      <w:r>
        <w:t>about which a critic can say very little worth saying</w:t>
      </w:r>
      <w:r w:rsidR="00D916D3">
        <w:t>”</w:t>
      </w:r>
      <w:r>
        <w:t xml:space="preserve"> (Auden, 1962, 159). For this view, it is the fluidity of Kafka</w:t>
      </w:r>
      <w:r w:rsidR="00D916D3">
        <w:t>’</w:t>
      </w:r>
      <w:r>
        <w:t>s texts by which they effortlessly move from being viewed from one perspective to being viewed from an entirely different perspective that constitutes Kafka</w:t>
      </w:r>
      <w:r w:rsidR="00D916D3">
        <w:t>’</w:t>
      </w:r>
      <w:r>
        <w:t>s genius.</w:t>
      </w:r>
    </w:p>
    <w:p w14:paraId="4A61493D" w14:textId="77777777" w:rsidR="00203E86" w:rsidRDefault="00203E86" w:rsidP="00203E86">
      <w:pPr>
        <w:pStyle w:val="MDPI31text"/>
      </w:pPr>
      <w:r>
        <w:lastRenderedPageBreak/>
        <w:t>My claim, by contrast, is that there are themes that run through Kafka</w:t>
      </w:r>
      <w:r w:rsidR="00D916D3">
        <w:t>’</w:t>
      </w:r>
      <w:r>
        <w:t xml:space="preserve">s literary output which can be captured by interpretation, translated into the terms of </w:t>
      </w:r>
      <w:del w:id="170" w:author="Stefan Lukits" w:date="2018-03-08T15:11:00Z">
        <w:r w:rsidDel="00011E67">
          <w:delText>analytic</w:delText>
        </w:r>
      </w:del>
      <w:ins w:id="171" w:author="Stefan Lukits" w:date="2018-03-08T15:11:00Z">
        <w:r w:rsidR="00011E67">
          <w:t>analytical</w:t>
        </w:r>
      </w:ins>
      <w:r>
        <w:t xml:space="preserve"> philosophy (no doubt there will be losses in this translation, losses nonetheless worth the rewards), and used to manifest a definitive position that Kafka takes with reference to topics such as moral responsibility, epistemological access to causation, the status of metaphysical beliefs, and the meaning of happiness.</w:t>
      </w:r>
    </w:p>
    <w:p w14:paraId="37D88F81" w14:textId="77777777" w:rsidR="002030F6" w:rsidRDefault="00203E86" w:rsidP="00203E86">
      <w:pPr>
        <w:pStyle w:val="MDPI31text"/>
        <w:rPr>
          <w:ins w:id="172" w:author="Stefan Lukits" w:date="2018-03-12T14:42:00Z"/>
        </w:rPr>
      </w:pPr>
      <w:r>
        <w:t xml:space="preserve">There is an aporia in human life: we hold people morally accountable for their actions and choices, yet we are also aware that human decision-making proceeds in a rich and multi-layered field of causal influences. Moral blame attenuates as a superficial investigation yields to a deeper one. In the </w:t>
      </w:r>
      <w:r w:rsidRPr="00B729AE">
        <w:rPr>
          <w:i/>
        </w:rPr>
        <w:t>Nicomachean Ethics</w:t>
      </w:r>
      <w:r>
        <w:t>, Aristotle carefully distinguishes between different types of ignorance, especially ignorance about one</w:t>
      </w:r>
      <w:r w:rsidR="00D916D3">
        <w:t>’</w:t>
      </w:r>
      <w:r>
        <w:t>s true interests on the one hand and ignorance about particular circumstances on the other hand. The former ignorance characterizes vice, whereas the latter may annul it. A writer like Kafka revels in the description of moral narratives that lead these kinds of distinctions ad absurdum.</w:t>
      </w:r>
    </w:p>
    <w:p w14:paraId="11438600" w14:textId="6EEE7FB0" w:rsidR="00203E86" w:rsidRDefault="002030F6" w:rsidP="00203E86">
      <w:pPr>
        <w:pStyle w:val="MDPI31text"/>
      </w:pPr>
      <w:ins w:id="173" w:author="Stefan Lukits" w:date="2018-03-12T14:40:00Z">
        <w:r>
          <w:t>In all three novels (</w:t>
        </w:r>
        <w:r>
          <w:rPr>
            <w:i/>
          </w:rPr>
          <w:t>The Trial</w:t>
        </w:r>
        <w:r>
          <w:t xml:space="preserve">, </w:t>
        </w:r>
        <w:r>
          <w:rPr>
            <w:i/>
          </w:rPr>
          <w:t>Amerika</w:t>
        </w:r>
        <w:r>
          <w:t xml:space="preserve">, and </w:t>
        </w:r>
        <w:r>
          <w:rPr>
            <w:i/>
          </w:rPr>
          <w:t>The Castle</w:t>
        </w:r>
        <w:r>
          <w:t>) the protagonists are frequently confronted with moral and prudential dilemmas whose relevant features are revealed long after decisions about them have left a moral stain or a critical disadvantage for the agent. Importantly, the consta</w:t>
        </w:r>
        <w:r>
          <w:t>nt shifting and interpenetration</w:t>
        </w:r>
        <w:r>
          <w:t xml:space="preserve"> of epistemological and moral layers is never permitted to serve as an excuse for the unwitting and confused decision-maker. Especially in </w:t>
        </w:r>
        <w:r>
          <w:rPr>
            <w:i/>
          </w:rPr>
          <w:t>Amerika</w:t>
        </w:r>
        <w:r>
          <w:t>, there is a fair amount of interior ‘pep talk’ where the protagonist assures himself of his autonomy and his ability to reason in informed and logical ways</w:t>
        </w:r>
        <w:r>
          <w:t xml:space="preserve">; yet this </w:t>
        </w:r>
      </w:ins>
      <w:ins w:id="174" w:author="Stefan Lukits" w:date="2018-03-12T14:41:00Z">
        <w:r>
          <w:t>innocent</w:t>
        </w:r>
      </w:ins>
      <w:ins w:id="175" w:author="Stefan Lukits" w:date="2018-03-12T14:40:00Z">
        <w:r>
          <w:t xml:space="preserve"> </w:t>
        </w:r>
      </w:ins>
      <w:ins w:id="176" w:author="Stefan Lukits" w:date="2018-03-12T14:41:00Z">
        <w:r>
          <w:t>optimism is systematically sabotaged by the unfolding narrative.</w:t>
        </w:r>
      </w:ins>
    </w:p>
    <w:p w14:paraId="6678637F" w14:textId="77777777" w:rsidR="00203E86" w:rsidRDefault="00203E86" w:rsidP="00203E86">
      <w:pPr>
        <w:pStyle w:val="MDPI31text"/>
      </w:pPr>
      <w:r>
        <w:t>Kafka is not only a Strawsonian pessimist in the sense that the metaphysics of modernity results in the devolution of moral coherence; he is also an epistemological pessimist. He is not a skeptic in the sense that nobody knows anything. Rather, the moral agents in Kafka</w:t>
      </w:r>
      <w:r w:rsidR="00D916D3">
        <w:t>’</w:t>
      </w:r>
      <w:r>
        <w:t>s work know and are deceived about a wide variety of things of great importance to them, and as they investigate them (more often than not in good faith), it becomes apparent that their experience of epistemological failure in the past forestalls any epistemological confidence in the future.</w:t>
      </w:r>
    </w:p>
    <w:p w14:paraId="338DF380" w14:textId="77777777" w:rsidR="00203E86" w:rsidRDefault="00203E86" w:rsidP="00203E86">
      <w:pPr>
        <w:pStyle w:val="MDPI31text"/>
      </w:pPr>
      <w:r>
        <w:t>While moral agents may know things, they can never be sure of things or trust their sensitivities. Knowing things does not translate into knowing that you know them. This view is incompatible with knowledge internalism, where K(</w:t>
      </w:r>
      <w:r w:rsidRPr="00CD092E">
        <w:rPr>
          <w:i/>
        </w:rPr>
        <w:t>X</w:t>
      </w:r>
      <w:r>
        <w:t>), knowing X, implies K(K(</w:t>
      </w:r>
      <w:r w:rsidRPr="00CD092E">
        <w:rPr>
          <w:i/>
        </w:rPr>
        <w:t>X</w:t>
      </w:r>
      <w:r>
        <w:t>)), knowing that one knows X. The moral agent hardly ever has conscious access to the causal mechanisms that inform morally responsible decision-making. What was yet grotesque to Aristotle, that an agent should be ignorant of swaths of relevant circumstances, particularly his or her own identity (</w:t>
      </w:r>
      <w:r w:rsidR="00D916D3">
        <w:t>“</w:t>
      </w:r>
      <w:r>
        <w:t>now no one, unless mad, could be ignorant of all these circumstances together; nor yet, obviously, of the agent</w:t>
      </w:r>
      <w:r w:rsidR="00120920">
        <w:softHyphen/>
        <w:t>—</w:t>
      </w:r>
      <w:r>
        <w:t>for a man must know who he is himself,</w:t>
      </w:r>
      <w:r w:rsidR="00D916D3">
        <w:t>”</w:t>
      </w:r>
      <w:r>
        <w:t xml:space="preserve"> </w:t>
      </w:r>
      <w:r w:rsidRPr="003769CD">
        <w:rPr>
          <w:i/>
        </w:rPr>
        <w:t>Nicomachean Ethics</w:t>
      </w:r>
      <w:r>
        <w:t>, 1111a.1), turns into the cultural malady of an epoch.</w:t>
      </w:r>
    </w:p>
    <w:p w14:paraId="67C352B5" w14:textId="77777777" w:rsidR="00203E86" w:rsidRDefault="00203E86" w:rsidP="00203E86">
      <w:pPr>
        <w:pStyle w:val="MDPI31text"/>
      </w:pPr>
    </w:p>
    <w:p w14:paraId="4B48E875" w14:textId="77777777" w:rsidR="00203E86" w:rsidRPr="00CD092E" w:rsidRDefault="00203E86" w:rsidP="00CD092E">
      <w:pPr>
        <w:pStyle w:val="MDPI31text"/>
        <w:ind w:left="720" w:right="720" w:firstLine="0"/>
        <w:rPr>
          <w:sz w:val="18"/>
          <w:szCs w:val="18"/>
        </w:rPr>
      </w:pPr>
      <w:r w:rsidRPr="00CD092E">
        <w:rPr>
          <w:sz w:val="18"/>
          <w:szCs w:val="18"/>
        </w:rPr>
        <w:t>Everything of which we become conscious is arranged, simplified, schematized, interpreted through and through</w:t>
      </w:r>
      <w:r w:rsidR="00120920">
        <w:rPr>
          <w:sz w:val="18"/>
          <w:szCs w:val="18"/>
        </w:rPr>
        <w:t>—</w:t>
      </w:r>
      <w:r w:rsidRPr="00CD092E">
        <w:rPr>
          <w:sz w:val="18"/>
          <w:szCs w:val="18"/>
        </w:rPr>
        <w:t xml:space="preserve">the actual process of inner </w:t>
      </w:r>
      <w:r w:rsidR="00D916D3">
        <w:rPr>
          <w:sz w:val="18"/>
          <w:szCs w:val="18"/>
        </w:rPr>
        <w:t>‘</w:t>
      </w:r>
      <w:r w:rsidRPr="00CD092E">
        <w:rPr>
          <w:sz w:val="18"/>
          <w:szCs w:val="18"/>
        </w:rPr>
        <w:t>perception,</w:t>
      </w:r>
      <w:r w:rsidR="00D916D3">
        <w:rPr>
          <w:sz w:val="18"/>
          <w:szCs w:val="18"/>
        </w:rPr>
        <w:t>’</w:t>
      </w:r>
      <w:r w:rsidRPr="00CD092E">
        <w:rPr>
          <w:sz w:val="18"/>
          <w:szCs w:val="18"/>
        </w:rPr>
        <w:t xml:space="preserve"> the causal connection between thoughts, feelings, desires, between subject and object, are absolutely hidden from us (Nietzsche in </w:t>
      </w:r>
      <w:r w:rsidRPr="003769CD">
        <w:rPr>
          <w:i/>
          <w:sz w:val="18"/>
          <w:szCs w:val="18"/>
        </w:rPr>
        <w:t>The Will to Power</w:t>
      </w:r>
      <w:r w:rsidRPr="00CD092E">
        <w:rPr>
          <w:sz w:val="18"/>
          <w:szCs w:val="18"/>
        </w:rPr>
        <w:t>, section 477).</w:t>
      </w:r>
    </w:p>
    <w:p w14:paraId="470AB043" w14:textId="77777777" w:rsidR="00203E86" w:rsidRDefault="00203E86" w:rsidP="00203E86">
      <w:pPr>
        <w:pStyle w:val="MDPI31text"/>
      </w:pPr>
    </w:p>
    <w:p w14:paraId="0018D96E" w14:textId="3BEF6850" w:rsidR="00203E86" w:rsidRDefault="00203E86" w:rsidP="00203E86">
      <w:pPr>
        <w:pStyle w:val="MDPI31text"/>
      </w:pPr>
      <w:r>
        <w:t>I will use Nietzsche</w:t>
      </w:r>
      <w:r w:rsidR="00D916D3">
        <w:t>’</w:t>
      </w:r>
      <w:r>
        <w:t>s and Foucault</w:t>
      </w:r>
      <w:r w:rsidR="00D916D3">
        <w:t>’</w:t>
      </w:r>
      <w:r>
        <w:t>s idea of genealogy to show that it is constitutive of considering oneself a moral agent that the origins of moral agency remain masked for the moral agent</w:t>
      </w:r>
      <w:ins w:id="177" w:author="Stefan Lukits" w:date="2018-03-12T14:44:00Z">
        <w:r w:rsidR="002030F6">
          <w:t>, illustrating Kafka’s epistemological pessimism</w:t>
        </w:r>
      </w:ins>
      <w:r>
        <w:t>. An unmasking of a genealogical concept such as moral agency or responsibility results in its collapse. In the context of Hume</w:t>
      </w:r>
      <w:r w:rsidR="00D916D3">
        <w:t>’</w:t>
      </w:r>
      <w:r>
        <w:t>s account of justice, genealogy denotes the kind of explanation pointing to the origins of a social practice of which it is essential that they themselves are not used as reasons to follow the practice. The core of the practice is somehow constituted by a certain forgetfulness toward its history. The forgetfulness is at the root of lending the practice intrinsic rather than instrumental value. The intrinsic value becomes detached from the original usefulness of the practice. It is a value which experiences a threat to its reflective stability, and possibly a breakdown, when its historical origins are uncovered.</w:t>
      </w:r>
    </w:p>
    <w:p w14:paraId="5459F154" w14:textId="77777777" w:rsidR="00203E86" w:rsidRDefault="00203E86" w:rsidP="00203E86">
      <w:pPr>
        <w:pStyle w:val="MDPI31text"/>
      </w:pPr>
      <w:r>
        <w:t>Hume considers the emergence of justice from this genealogical process to be a necessary and positive development</w:t>
      </w:r>
      <w:r w:rsidR="00120920">
        <w:t>—</w:t>
      </w:r>
      <w:r>
        <w:t xml:space="preserve">Nietzsche and Foucault, by contrast, develop a critical theory of genealogy </w:t>
      </w:r>
      <w:r>
        <w:lastRenderedPageBreak/>
        <w:t>and strip it of all elements of necessity. They give genealogical accounts of morality and truth (Nietzsche), knowledge and sex/gender (Foucault), meaning to undermine the intrinsic power of these concepts to motivate behaviour.</w:t>
      </w:r>
    </w:p>
    <w:p w14:paraId="198C0F57" w14:textId="77777777" w:rsidR="00203E86" w:rsidRDefault="00203E86" w:rsidP="00203E86">
      <w:pPr>
        <w:pStyle w:val="MDPI31text"/>
      </w:pPr>
      <w:r>
        <w:t>Deception is then not derivative of epistemological clarity but the other way around: there is at first a deception needed to get moral responsibility off the ground, namely that the diffuse and contingent origins of moral agency are concealed from the moral agent; only then can the moral agent come to some clarity of what her alternatives are and how these may play out in the future. The agent then makes a moral choice (such as Kafka</w:t>
      </w:r>
      <w:r w:rsidR="00D916D3">
        <w:t>’</w:t>
      </w:r>
      <w:r>
        <w:t xml:space="preserve">s K. leaving Frieda to spend time with the family of Barnabas in </w:t>
      </w:r>
      <w:r w:rsidRPr="003769CD">
        <w:rPr>
          <w:i/>
        </w:rPr>
        <w:t>The Castle</w:t>
      </w:r>
      <w:r>
        <w:t>), which is then vitiated by future contingencies and future diffusions.</w:t>
      </w:r>
    </w:p>
    <w:p w14:paraId="2D354C55" w14:textId="77777777" w:rsidR="00203E86" w:rsidRDefault="00203E86" w:rsidP="00203E86">
      <w:pPr>
        <w:pStyle w:val="MDPI31text"/>
      </w:pPr>
      <w:r>
        <w:t>At the end, there is the existential guilt that Martin Buber has identified in Kafka</w:t>
      </w:r>
      <w:r w:rsidR="00D916D3">
        <w:t>’</w:t>
      </w:r>
      <w:r>
        <w:t xml:space="preserve">s texts (see Buber, 1960): a guilt which is purely formal and lacks all content, for while humans live under the burden of moral culpability, they cannot legitimately be made responsible for anything in particular. Kafka expresses this repeatedly in the </w:t>
      </w:r>
      <w:r w:rsidRPr="002030F6">
        <w:rPr>
          <w:i/>
          <w:rPrChange w:id="178" w:author="Stefan Lukits" w:date="2018-03-12T14:44:00Z">
            <w:rPr/>
          </w:rPrChange>
        </w:rPr>
        <w:t>Letter to His Father</w:t>
      </w:r>
      <w:r>
        <w:t xml:space="preserve"> when he identifies a </w:t>
      </w:r>
      <w:r w:rsidR="00D916D3">
        <w:t>“</w:t>
      </w:r>
      <w:r>
        <w:t>boundless sense of guilt</w:t>
      </w:r>
      <w:r w:rsidR="00D916D3">
        <w:t>”</w:t>
      </w:r>
      <w:r>
        <w:t xml:space="preserve"> (Kafka, 1966, 68) while insisting that both he and his father are </w:t>
      </w:r>
      <w:r w:rsidR="00D916D3">
        <w:t>“</w:t>
      </w:r>
      <w:r>
        <w:t>entirely blameless</w:t>
      </w:r>
      <w:r w:rsidR="00D916D3">
        <w:t>”</w:t>
      </w:r>
      <w:r>
        <w:t xml:space="preserve"> (loc. cit., 4) and declaring the </w:t>
      </w:r>
      <w:r w:rsidR="00D916D3">
        <w:t>“</w:t>
      </w:r>
      <w:r>
        <w:t>guiltlessness of us both</w:t>
      </w:r>
      <w:r w:rsidR="00D916D3">
        <w:t>”</w:t>
      </w:r>
      <w:r>
        <w:t xml:space="preserve"> (loc. cit., 100).</w:t>
      </w:r>
    </w:p>
    <w:p w14:paraId="70BE168B" w14:textId="77777777" w:rsidR="00203E86" w:rsidRDefault="00203E86" w:rsidP="00203E86">
      <w:pPr>
        <w:pStyle w:val="MDPI31text"/>
      </w:pPr>
      <w:r>
        <w:t>Adam Smith, Charles Darwin, and Karl Marx consider an invisible hand at work in history. Despite its diffusion (which, more positively, can be cast as its essentially democratic core) and its lack of conscious intention on the part of an author or creator it contributes towards progress: in capitalism, the invisible hand creates welfare; in evolutionary theory, it creates and multiplies life; and in Marxism, it will not fail to bring about revolution and the victory of the proletariat.</w:t>
      </w:r>
    </w:p>
    <w:p w14:paraId="4773BF24" w14:textId="77777777" w:rsidR="00203E86" w:rsidRDefault="00203E86" w:rsidP="00203E86">
      <w:pPr>
        <w:pStyle w:val="MDPI31text"/>
      </w:pPr>
      <w:r>
        <w:t>Nietzsche, Freud, and Foucault provide a more pessimistic picture of the invisible hand. Foucault, for example, describes an intricate network of micro-dominations which concatenate to produce technologies of power that victimize without perpetrator. Sigmund Freud</w:t>
      </w:r>
      <w:r w:rsidR="00D916D3">
        <w:t>’</w:t>
      </w:r>
      <w:r>
        <w:t>s invisible hand operates during an individual</w:t>
      </w:r>
      <w:r w:rsidR="00D916D3">
        <w:t>’</w:t>
      </w:r>
      <w:r>
        <w:t>s ontogenesis (rather than Darwin</w:t>
      </w:r>
      <w:r w:rsidR="00D916D3">
        <w:t>’</w:t>
      </w:r>
      <w:r>
        <w:t>s phylogenesis) in early childhood, where the origins and explanations for these operations are wiped out by amnesia, which makes the history of human agents inaccessible to them. The invisibility of this hand is everything but benign, leading to widespread psychological pathology.</w:t>
      </w:r>
    </w:p>
    <w:p w14:paraId="3E78B09A" w14:textId="77777777" w:rsidR="00203E86" w:rsidRDefault="00203E86" w:rsidP="00203E86">
      <w:pPr>
        <w:pStyle w:val="MDPI31text"/>
      </w:pPr>
      <w:r>
        <w:t>Nietzsche produces an account of concepts</w:t>
      </w:r>
      <w:r w:rsidR="00120920">
        <w:t>—</w:t>
      </w:r>
      <w:r>
        <w:t>concepts which to most of us sound metaphysically and eternally established</w:t>
      </w:r>
      <w:r w:rsidR="00120920">
        <w:t>—</w:t>
      </w:r>
      <w:r>
        <w:t>that locates their origins in the contingencies of human history: concepts such as morality, love, justice, knowledge, and truth. Bernard Williams describes Nietzsche</w:t>
      </w:r>
      <w:r w:rsidR="00D916D3">
        <w:t>’</w:t>
      </w:r>
      <w:r>
        <w:t>s idea of genealogy as follows:</w:t>
      </w:r>
    </w:p>
    <w:p w14:paraId="371BECB2" w14:textId="77777777" w:rsidR="00203E86" w:rsidRDefault="00203E86" w:rsidP="00203E86">
      <w:pPr>
        <w:pStyle w:val="MDPI31text"/>
      </w:pPr>
    </w:p>
    <w:p w14:paraId="45543FF5" w14:textId="77777777" w:rsidR="00203E86" w:rsidRPr="00CD092E" w:rsidRDefault="00203E86" w:rsidP="00CD092E">
      <w:pPr>
        <w:pStyle w:val="MDPI31text"/>
        <w:ind w:left="720" w:right="720" w:firstLine="0"/>
        <w:rPr>
          <w:sz w:val="18"/>
          <w:szCs w:val="18"/>
        </w:rPr>
      </w:pPr>
      <w:r w:rsidRPr="00CD092E">
        <w:rPr>
          <w:sz w:val="18"/>
          <w:szCs w:val="18"/>
        </w:rPr>
        <w:t xml:space="preserve">A genealogy is a narrative that tries to explain a cultural phenomenon by describing </w:t>
      </w:r>
      <w:r w:rsidR="00CD092E">
        <w:rPr>
          <w:sz w:val="18"/>
          <w:szCs w:val="18"/>
        </w:rPr>
        <w:t>a way in which it came about …</w:t>
      </w:r>
      <w:r w:rsidRPr="00CD092E">
        <w:rPr>
          <w:sz w:val="18"/>
          <w:szCs w:val="18"/>
        </w:rPr>
        <w:t xml:space="preserve"> our ethical ideas are a complex deposit of many different traditions and social forces, and they have themselves been shaped by self-conscious representations of that history. However, the impact of these historical processes is to some extent concealed by the ways in which their product thinks of itself. (Williams, 2004, 28)</w:t>
      </w:r>
    </w:p>
    <w:p w14:paraId="4C2664EF" w14:textId="77777777" w:rsidR="00203E86" w:rsidRDefault="00203E86" w:rsidP="00203E86">
      <w:pPr>
        <w:pStyle w:val="MDPI31text"/>
      </w:pPr>
    </w:p>
    <w:p w14:paraId="77FAF0E0" w14:textId="77777777" w:rsidR="00203E86" w:rsidRDefault="00203E86" w:rsidP="003769CD">
      <w:pPr>
        <w:pStyle w:val="MDPI31text"/>
        <w:ind w:firstLine="0"/>
      </w:pPr>
      <w:r>
        <w:t>Foucault takes Nietzsche</w:t>
      </w:r>
      <w:r w:rsidR="00D916D3">
        <w:t>’</w:t>
      </w:r>
      <w:r>
        <w:t>s ideas further and explains:</w:t>
      </w:r>
    </w:p>
    <w:p w14:paraId="70F7A939" w14:textId="77777777" w:rsidR="00203E86" w:rsidRDefault="00203E86" w:rsidP="00203E86">
      <w:pPr>
        <w:pStyle w:val="MDPI31text"/>
      </w:pPr>
    </w:p>
    <w:p w14:paraId="6823E69E" w14:textId="77777777" w:rsidR="00203E86" w:rsidRPr="00CD092E" w:rsidRDefault="00203E86" w:rsidP="00CD092E">
      <w:pPr>
        <w:pStyle w:val="MDPI31text"/>
        <w:ind w:left="720" w:right="720" w:firstLine="0"/>
        <w:rPr>
          <w:sz w:val="18"/>
          <w:szCs w:val="18"/>
        </w:rPr>
      </w:pPr>
      <w:r w:rsidRPr="00CD092E">
        <w:rPr>
          <w:sz w:val="18"/>
          <w:szCs w:val="18"/>
        </w:rPr>
        <w:t xml:space="preserve">However, if the genealogist refuses to extend his faith in metaphysics, if he listens to history, he finds that there is </w:t>
      </w:r>
      <w:r w:rsidR="00D916D3">
        <w:rPr>
          <w:sz w:val="18"/>
          <w:szCs w:val="18"/>
        </w:rPr>
        <w:t>‘</w:t>
      </w:r>
      <w:r w:rsidRPr="00CD092E">
        <w:rPr>
          <w:sz w:val="18"/>
          <w:szCs w:val="18"/>
        </w:rPr>
        <w:t>something altogether different</w:t>
      </w:r>
      <w:r w:rsidR="00D916D3">
        <w:rPr>
          <w:sz w:val="18"/>
          <w:szCs w:val="18"/>
        </w:rPr>
        <w:t>’</w:t>
      </w:r>
      <w:r w:rsidRPr="00CD092E">
        <w:rPr>
          <w:sz w:val="18"/>
          <w:szCs w:val="18"/>
        </w:rPr>
        <w:t xml:space="preserve"> behind things: not a timeless and essential secret, but the secrets that they have no essence or that their essence was fabricated in a piecemeal fashion from alien forms. (Foucault, 1977, 142)</w:t>
      </w:r>
    </w:p>
    <w:p w14:paraId="44531F6E" w14:textId="77777777" w:rsidR="00203E86" w:rsidRDefault="00203E86" w:rsidP="00203E86">
      <w:pPr>
        <w:pStyle w:val="MDPI31text"/>
      </w:pPr>
    </w:p>
    <w:p w14:paraId="43E9853E" w14:textId="77777777" w:rsidR="00203E86" w:rsidRDefault="00203E86" w:rsidP="00203E86">
      <w:pPr>
        <w:pStyle w:val="MDPI31text"/>
      </w:pPr>
      <w:r>
        <w:t>Kafka anticipates many of Foucault</w:t>
      </w:r>
      <w:r w:rsidR="00D916D3">
        <w:t>’</w:t>
      </w:r>
      <w:r>
        <w:t>s conclusions in his literature. The enlightenment project of characterizing human life as guided by reason and by the transparency of self and nature to the third-person gaze of a human mind has failed. In his texts, Kafka carries on a tradition that is discernible already in Fyodor Dostoyevsky</w:t>
      </w:r>
      <w:r w:rsidR="00D916D3">
        <w:t>’</w:t>
      </w:r>
      <w:r>
        <w:t xml:space="preserve">s </w:t>
      </w:r>
      <w:r w:rsidRPr="003769CD">
        <w:rPr>
          <w:i/>
        </w:rPr>
        <w:t>Notes from the Underground</w:t>
      </w:r>
      <w:r>
        <w:t>:</w:t>
      </w:r>
    </w:p>
    <w:p w14:paraId="70A983E5" w14:textId="77777777" w:rsidR="00203E86" w:rsidRDefault="00203E86" w:rsidP="00203E86">
      <w:pPr>
        <w:pStyle w:val="MDPI31text"/>
      </w:pPr>
    </w:p>
    <w:p w14:paraId="3235E95E" w14:textId="77777777" w:rsidR="00203E86" w:rsidRPr="00CD092E" w:rsidRDefault="00203E86" w:rsidP="00CD092E">
      <w:pPr>
        <w:pStyle w:val="MDPI31text"/>
        <w:ind w:left="720" w:right="720" w:firstLine="0"/>
        <w:rPr>
          <w:sz w:val="18"/>
          <w:szCs w:val="18"/>
        </w:rPr>
      </w:pPr>
      <w:r w:rsidRPr="00CD092E">
        <w:rPr>
          <w:sz w:val="18"/>
          <w:szCs w:val="18"/>
        </w:rPr>
        <w:lastRenderedPageBreak/>
        <w:t xml:space="preserve">Before your eyes the object vanishes, the reasons evaporate, the culprit is not to be found, the offence becomes not an offence but a </w:t>
      </w:r>
      <w:r w:rsidRPr="007C0942">
        <w:rPr>
          <w:i/>
          <w:sz w:val="18"/>
          <w:szCs w:val="18"/>
        </w:rPr>
        <w:t>fatum</w:t>
      </w:r>
      <w:r w:rsidRPr="00CD092E">
        <w:rPr>
          <w:sz w:val="18"/>
          <w:szCs w:val="18"/>
        </w:rPr>
        <w:t xml:space="preserve">, something like a toothache, </w:t>
      </w:r>
      <w:r w:rsidR="00CD092E">
        <w:rPr>
          <w:sz w:val="18"/>
          <w:szCs w:val="18"/>
        </w:rPr>
        <w:t>for which no one is to blame …</w:t>
      </w:r>
      <w:r w:rsidRPr="00CD092E">
        <w:rPr>
          <w:sz w:val="18"/>
          <w:szCs w:val="18"/>
        </w:rPr>
        <w:t xml:space="preserve"> you haven</w:t>
      </w:r>
      <w:r w:rsidR="00D916D3">
        <w:rPr>
          <w:sz w:val="18"/>
          <w:szCs w:val="18"/>
        </w:rPr>
        <w:t>’</w:t>
      </w:r>
      <w:r w:rsidRPr="00CD092E">
        <w:rPr>
          <w:sz w:val="18"/>
          <w:szCs w:val="18"/>
        </w:rPr>
        <w:t>t found the primary cause. (Dostoyevsky, 2004, 18)</w:t>
      </w:r>
      <w:r w:rsidR="00CD092E">
        <w:rPr>
          <w:rStyle w:val="FootnoteReference"/>
          <w:sz w:val="18"/>
          <w:szCs w:val="18"/>
        </w:rPr>
        <w:footnoteReference w:id="2"/>
      </w:r>
    </w:p>
    <w:p w14:paraId="59469AAE" w14:textId="77777777" w:rsidR="00203E86" w:rsidRDefault="00203E86" w:rsidP="00203E86">
      <w:pPr>
        <w:pStyle w:val="MDPI31text"/>
      </w:pPr>
    </w:p>
    <w:p w14:paraId="04A8F5C2" w14:textId="77777777" w:rsidR="00203E86" w:rsidRDefault="00203E86" w:rsidP="00203E86">
      <w:pPr>
        <w:pStyle w:val="MDPI31text"/>
      </w:pPr>
      <w:r>
        <w:t>Transitivity gives way to intransitivity. Objects vanish, as in Martin Heidegger</w:t>
      </w:r>
      <w:r w:rsidR="00D916D3">
        <w:t>’</w:t>
      </w:r>
      <w:r>
        <w:t xml:space="preserve">s fundamental ontology hermeneutics becomes operative on </w:t>
      </w:r>
      <w:r w:rsidR="00D916D3">
        <w:t>‘</w:t>
      </w:r>
      <w:r>
        <w:t>being</w:t>
      </w:r>
      <w:r w:rsidR="00D916D3">
        <w:t>’</w:t>
      </w:r>
      <w:r>
        <w:t xml:space="preserve"> without a text to serve as an object for the hermeneutics. Kafka expresses this idea in literature by recording no particular work to do for the officials in </w:t>
      </w:r>
      <w:r w:rsidRPr="003769CD">
        <w:rPr>
          <w:i/>
        </w:rPr>
        <w:t>The Castle</w:t>
      </w:r>
      <w:r>
        <w:t xml:space="preserve"> and no object for Joseph K.</w:t>
      </w:r>
      <w:r w:rsidR="00D916D3">
        <w:t>’</w:t>
      </w:r>
      <w:r>
        <w:t xml:space="preserve">s guilt in </w:t>
      </w:r>
      <w:r w:rsidRPr="003769CD">
        <w:rPr>
          <w:i/>
        </w:rPr>
        <w:t>The Trial</w:t>
      </w:r>
      <w:r>
        <w:t>. There is also no sovereign chooser of moral value as there is in existentialism. Perpetrator-subjects vanish in favour of bureaucratic concealment, as in Foucault</w:t>
      </w:r>
      <w:r w:rsidR="00D916D3">
        <w:t>’</w:t>
      </w:r>
      <w:r>
        <w:t xml:space="preserve">s modern penal system. Again, Kafka reflects this in </w:t>
      </w:r>
      <w:r w:rsidRPr="003769CD">
        <w:rPr>
          <w:i/>
        </w:rPr>
        <w:t>The Castle</w:t>
      </w:r>
      <w:r>
        <w:t xml:space="preserve"> and </w:t>
      </w:r>
      <w:r w:rsidRPr="003769CD">
        <w:rPr>
          <w:i/>
        </w:rPr>
        <w:t>The Trial</w:t>
      </w:r>
      <w:r>
        <w:t>. Finally, moral responsibility collapses because there is for it no epistemological access to what the relevant causal relationsh</w:t>
      </w:r>
      <w:r w:rsidR="00CD092E">
        <w:t xml:space="preserve">ips are: </w:t>
      </w:r>
      <w:r w:rsidR="00D916D3">
        <w:t>“</w:t>
      </w:r>
      <w:r w:rsidR="00CD092E">
        <w:t>no one is to blame …</w:t>
      </w:r>
      <w:r>
        <w:t xml:space="preserve"> you haven</w:t>
      </w:r>
      <w:r w:rsidR="00D916D3">
        <w:t>’</w:t>
      </w:r>
      <w:r>
        <w:t>t found the primary cause.</w:t>
      </w:r>
      <w:r w:rsidR="00D916D3">
        <w:t>”</w:t>
      </w:r>
    </w:p>
    <w:p w14:paraId="60E8C035" w14:textId="77777777" w:rsidR="00203E86" w:rsidRDefault="00203E86" w:rsidP="00203E86">
      <w:pPr>
        <w:pStyle w:val="MDPI31text"/>
      </w:pPr>
      <w:r>
        <w:t>In Kafka</w:t>
      </w:r>
      <w:r w:rsidR="00D916D3">
        <w:t>’</w:t>
      </w:r>
      <w:r>
        <w:t xml:space="preserve">s </w:t>
      </w:r>
      <w:r w:rsidRPr="003769CD">
        <w:rPr>
          <w:i/>
        </w:rPr>
        <w:t>Metamorphosis</w:t>
      </w:r>
      <w:r>
        <w:t xml:space="preserve">, Gregor </w:t>
      </w:r>
      <w:r w:rsidR="00D916D3">
        <w:t>“</w:t>
      </w:r>
      <w:r>
        <w:t>suffers in person from [the] evil consequences [of his employment], which he can no longer trace back to the original causes</w:t>
      </w:r>
      <w:r w:rsidR="00D916D3">
        <w:t>”</w:t>
      </w:r>
      <w:r>
        <w:t xml:space="preserve"> (Kafka, 1995, 83). In </w:t>
      </w:r>
      <w:r w:rsidRPr="00D11D26">
        <w:rPr>
          <w:i/>
        </w:rPr>
        <w:t>The Castle</w:t>
      </w:r>
      <w:r>
        <w:t xml:space="preserve">, K., </w:t>
      </w:r>
      <w:r w:rsidR="00D916D3">
        <w:t>“</w:t>
      </w:r>
      <w:r>
        <w:t>in order to obtain pardon, first had to establish guilt, and that</w:t>
      </w:r>
      <w:r w:rsidR="00D916D3">
        <w:t>’</w:t>
      </w:r>
      <w:r>
        <w:t>s precisely what they denied him at the offices</w:t>
      </w:r>
      <w:r w:rsidR="00D916D3">
        <w:t>”</w:t>
      </w:r>
      <w:r>
        <w:t xml:space="preserve"> (Kafka, 1998, 214). In the short story </w:t>
      </w:r>
      <w:r w:rsidR="00D916D3">
        <w:t>“</w:t>
      </w:r>
      <w:r>
        <w:t>On the Tram,</w:t>
      </w:r>
      <w:r w:rsidR="00D916D3">
        <w:t>”</w:t>
      </w:r>
      <w:r>
        <w:t xml:space="preserve"> Kafka gives expression to the epistemological crisis that precipitates a moral crisis:</w:t>
      </w:r>
    </w:p>
    <w:p w14:paraId="5C229BF3" w14:textId="77777777" w:rsidR="00203E86" w:rsidRDefault="00203E86" w:rsidP="00203E86">
      <w:pPr>
        <w:pStyle w:val="MDPI31text"/>
      </w:pPr>
    </w:p>
    <w:p w14:paraId="36C5AC4B" w14:textId="77777777" w:rsidR="00203E86" w:rsidRPr="00CD092E" w:rsidRDefault="00203E86" w:rsidP="00CD092E">
      <w:pPr>
        <w:pStyle w:val="MDPI31text"/>
        <w:ind w:left="720" w:right="720" w:firstLine="0"/>
        <w:rPr>
          <w:sz w:val="18"/>
          <w:szCs w:val="18"/>
        </w:rPr>
      </w:pPr>
      <w:r w:rsidRPr="00CD092E">
        <w:rPr>
          <w:sz w:val="18"/>
          <w:szCs w:val="18"/>
        </w:rPr>
        <w:t>I stand on the end platform of the tram and am completely unsure of my footing in this world, in this town, in my family. Not even casually could I indicate any claims that I might rightly advance in any direction. I have not even any defence to offer for standing on this platform, holding on to this strap, letting myself be carried along by this tram, nor for the people who give way to the tram or walk quietly along or stand gazing into shop windows. Nobody asks me to put up a defence, indeed, but that is irrelevant.</w:t>
      </w:r>
    </w:p>
    <w:p w14:paraId="586F8C1E" w14:textId="77777777" w:rsidR="00203E86" w:rsidRDefault="00203E86" w:rsidP="00203E86">
      <w:pPr>
        <w:pStyle w:val="MDPI31text"/>
      </w:pPr>
    </w:p>
    <w:p w14:paraId="4A5F30B1" w14:textId="77777777" w:rsidR="00203E86" w:rsidRDefault="00203E86" w:rsidP="003769CD">
      <w:pPr>
        <w:pStyle w:val="MDPI31text"/>
        <w:ind w:firstLine="0"/>
      </w:pPr>
      <w:r>
        <w:t xml:space="preserve">In another short story called </w:t>
      </w:r>
      <w:r w:rsidR="00D916D3">
        <w:t>“</w:t>
      </w:r>
      <w:r>
        <w:t>Resolutions,</w:t>
      </w:r>
      <w:r w:rsidR="00D916D3">
        <w:t>”</w:t>
      </w:r>
      <w:r>
        <w:t xml:space="preserve"> Kafka concludes:</w:t>
      </w:r>
    </w:p>
    <w:p w14:paraId="40DBCF51" w14:textId="77777777" w:rsidR="00203E86" w:rsidRDefault="00203E86" w:rsidP="00203E86">
      <w:pPr>
        <w:pStyle w:val="MDPI31text"/>
      </w:pPr>
    </w:p>
    <w:p w14:paraId="4BAD282C" w14:textId="77777777" w:rsidR="00A6274A" w:rsidRPr="00CD092E" w:rsidRDefault="00203E86" w:rsidP="00CD092E">
      <w:pPr>
        <w:pStyle w:val="MDPI31text"/>
        <w:ind w:left="720" w:right="720" w:firstLine="0"/>
        <w:rPr>
          <w:sz w:val="18"/>
          <w:szCs w:val="18"/>
        </w:rPr>
      </w:pPr>
      <w:r w:rsidRPr="00CD092E">
        <w:rPr>
          <w:sz w:val="18"/>
          <w:szCs w:val="18"/>
        </w:rPr>
        <w:t>So perhaps the best resource is to meet everything passively, to make yourself an inert mass, and, if you feel that you are being carried away, not to let yourself be lured into taking a single unnecessary step, to stare at others with the eyes of an animal, to feel no compunction, in short, with your own hand to throttle down whatever ghostly life remains in you, that is, to enlarge the final peace of the graveyard and let nothing survive save that.</w:t>
      </w:r>
    </w:p>
    <w:p w14:paraId="4CEB0057" w14:textId="77777777" w:rsidR="00A6274A" w:rsidRPr="004B5574" w:rsidRDefault="00A6274A" w:rsidP="0082257C">
      <w:pPr>
        <w:pStyle w:val="MDPI21heading1"/>
      </w:pPr>
      <w:r w:rsidRPr="004B5574">
        <w:rPr>
          <w:lang w:eastAsia="zh-CN"/>
        </w:rPr>
        <w:t xml:space="preserve">4. </w:t>
      </w:r>
      <w:r w:rsidR="00203E86" w:rsidRPr="00203E86">
        <w:t>Conclusion</w:t>
      </w:r>
    </w:p>
    <w:p w14:paraId="6E78FA12" w14:textId="77777777" w:rsidR="00203E86" w:rsidRDefault="00203E86" w:rsidP="00203E86">
      <w:pPr>
        <w:pStyle w:val="MDPI31text"/>
      </w:pPr>
      <w:r>
        <w:t>Moral decisions that human beings make in relationship with each other are comparable to the decisions a driver has to make when steering a fast vehicle without brakes in the fog. Kafka is not a nihilist</w:t>
      </w:r>
      <w:r w:rsidR="00120920">
        <w:t>—</w:t>
      </w:r>
      <w:r>
        <w:t>decisions matter. The driver in the fog makes consequential decisions, but the driver does not have enough information to make these decisions so that they become appropriate objects of moral evaluation.</w:t>
      </w:r>
    </w:p>
    <w:p w14:paraId="321E7708" w14:textId="09AF1670" w:rsidR="00203E86" w:rsidRDefault="00203E86" w:rsidP="00203E86">
      <w:pPr>
        <w:pStyle w:val="MDPI31text"/>
      </w:pPr>
      <w:r>
        <w:t>Kafka had particular philosophical ideas which he used to give shape to the literature that he created. He was skeptical about accounts of moral responsibility produced by the enlightenment, such as Kant</w:t>
      </w:r>
      <w:r w:rsidR="00D916D3">
        <w:t>’</w:t>
      </w:r>
      <w:r>
        <w:t>s critique of practical reason or J.S. Mill</w:t>
      </w:r>
      <w:r w:rsidR="00D916D3">
        <w:t>’</w:t>
      </w:r>
      <w:r>
        <w:t xml:space="preserve">s </w:t>
      </w:r>
      <w:del w:id="179" w:author="Stefan Lukits" w:date="2018-03-12T14:45:00Z">
        <w:r w:rsidDel="002030F6">
          <w:delText>consequentialism</w:delText>
        </w:r>
      </w:del>
      <w:ins w:id="180" w:author="Stefan Lukits" w:date="2018-03-12T14:45:00Z">
        <w:r w:rsidR="002030F6">
          <w:t>utilitarianism</w:t>
        </w:r>
      </w:ins>
      <w:bookmarkStart w:id="181" w:name="_GoBack"/>
      <w:bookmarkEnd w:id="181"/>
      <w:r>
        <w:t xml:space="preserve">, because these moral theories make epistemological assumptions that are not borne out in human life. They fail by the standards of descriptive moral theory, which for both Kafka and Foucault is importantly primary to prescriptive moral theory. Descriptive moral theory is interested in the ways in which our </w:t>
      </w:r>
      <w:r>
        <w:lastRenderedPageBreak/>
        <w:t>behaviour is morally motivated and how these motivations interact with institutions, interests of power, the economy, contingencies of culture, and the management of bodies.</w:t>
      </w:r>
    </w:p>
    <w:p w14:paraId="55C9365C" w14:textId="77777777" w:rsidR="00A6274A" w:rsidRDefault="00203E86" w:rsidP="00203E86">
      <w:pPr>
        <w:pStyle w:val="MDPI31text"/>
      </w:pPr>
      <w:r>
        <w:t>For Strawson, one way in which philosophers (both optimists and pessimists) have erred is that they have subordinated prescriptive moral theory to a particular type of description, the metaphysical theory of determinism. On the one hand, if Strawson is correct and it is in principle not possible to undermine fundamental moral commitments by high-level descriptions, then Kafka</w:t>
      </w:r>
      <w:r w:rsidR="00D916D3">
        <w:t>’</w:t>
      </w:r>
      <w:r>
        <w:t>s and Foucault</w:t>
      </w:r>
      <w:r w:rsidR="00D916D3">
        <w:t>’</w:t>
      </w:r>
      <w:r>
        <w:t>s project has failed. On the other hand, if Kafka and Foucault succeed in providing a persuasive account (the one a literary account, the other a philosophical account) describing just the kind of human isolation and moral alienation that Strawson considers inconceivable, then a weakness in Strawson</w:t>
      </w:r>
      <w:r w:rsidR="00D916D3">
        <w:t>’</w:t>
      </w:r>
      <w:r>
        <w:t>s argument is revealed.</w:t>
      </w:r>
      <w:r w:rsidR="00A6274A" w:rsidRPr="004B5574">
        <w:t xml:space="preserve"> </w:t>
      </w:r>
    </w:p>
    <w:p w14:paraId="23375A10" w14:textId="77777777" w:rsidR="00CD092E" w:rsidRPr="004B5574" w:rsidRDefault="00CD092E" w:rsidP="00203E86">
      <w:pPr>
        <w:pStyle w:val="MDPI31text"/>
      </w:pPr>
    </w:p>
    <w:p w14:paraId="1D86EE35" w14:textId="77777777" w:rsidR="0003289B" w:rsidRPr="004B5574" w:rsidRDefault="0003289B" w:rsidP="0082257C">
      <w:pPr>
        <w:pStyle w:val="MDPI62Acknowledgments"/>
        <w:rPr>
          <w:b/>
        </w:rPr>
      </w:pPr>
      <w:r w:rsidRPr="004B5574">
        <w:rPr>
          <w:b/>
        </w:rPr>
        <w:t>Acknowledgments:</w:t>
      </w:r>
      <w:r w:rsidRPr="004B5574">
        <w:t xml:space="preserve"> </w:t>
      </w:r>
      <w:r w:rsidR="00203E86" w:rsidRPr="00203E86">
        <w:t>This research was supported by the Social Sciences and Humanities Research Council of Canada.</w:t>
      </w:r>
    </w:p>
    <w:p w14:paraId="5C6D2B4A" w14:textId="77777777" w:rsidR="0003289B" w:rsidRDefault="0003289B" w:rsidP="0082257C">
      <w:pPr>
        <w:pStyle w:val="MDPI64CoI"/>
      </w:pPr>
      <w:r w:rsidRPr="004B5574">
        <w:rPr>
          <w:b/>
        </w:rPr>
        <w:t>Conflicts of Interest:</w:t>
      </w:r>
      <w:r w:rsidRPr="004B5574">
        <w:t xml:space="preserve"> </w:t>
      </w:r>
      <w:r w:rsidR="00203E86">
        <w:t>The author</w:t>
      </w:r>
      <w:r w:rsidRPr="004B5574">
        <w:t xml:space="preserve"> declare</w:t>
      </w:r>
      <w:r w:rsidR="00203E86">
        <w:t>s</w:t>
      </w:r>
      <w:r w:rsidRPr="004B5574">
        <w:t xml:space="preserve"> no conflict of interest.</w:t>
      </w:r>
    </w:p>
    <w:p w14:paraId="63228D06" w14:textId="77777777" w:rsidR="00CD092E" w:rsidRDefault="00CD092E" w:rsidP="00270264">
      <w:pPr>
        <w:pStyle w:val="MDPI21heading1"/>
      </w:pPr>
    </w:p>
    <w:p w14:paraId="3F890289" w14:textId="77777777" w:rsidR="003769CD" w:rsidRDefault="003769CD">
      <w:pPr>
        <w:spacing w:line="240" w:lineRule="auto"/>
        <w:jc w:val="left"/>
        <w:rPr>
          <w:rFonts w:ascii="Palatino Linotype" w:hAnsi="Palatino Linotype"/>
          <w:b/>
          <w:snapToGrid w:val="0"/>
          <w:sz w:val="20"/>
          <w:szCs w:val="22"/>
          <w:lang w:bidi="en-US"/>
        </w:rPr>
      </w:pPr>
      <w:r>
        <w:br w:type="page"/>
      </w:r>
    </w:p>
    <w:p w14:paraId="06331611" w14:textId="77777777" w:rsidR="00270264" w:rsidRPr="004B5574" w:rsidRDefault="00270264" w:rsidP="00270264">
      <w:pPr>
        <w:pStyle w:val="MDPI21heading1"/>
      </w:pPr>
      <w:r w:rsidRPr="004B5574">
        <w:lastRenderedPageBreak/>
        <w:t>References</w:t>
      </w:r>
    </w:p>
    <w:p w14:paraId="70E24AE9" w14:textId="77777777" w:rsidR="00270264" w:rsidRDefault="00270264" w:rsidP="0082257C">
      <w:pPr>
        <w:pStyle w:val="MDPI64CoI"/>
      </w:pPr>
    </w:p>
    <w:p w14:paraId="3460CA73" w14:textId="77777777" w:rsidR="00270264" w:rsidRDefault="00270264" w:rsidP="00270264">
      <w:pPr>
        <w:pStyle w:val="MDPI64CoI"/>
      </w:pPr>
      <w:r>
        <w:t xml:space="preserve">Auden, W.H. </w:t>
      </w:r>
      <w:r w:rsidRPr="003769CD">
        <w:rPr>
          <w:i/>
        </w:rPr>
        <w:t>The Dyer</w:t>
      </w:r>
      <w:r w:rsidR="00D916D3" w:rsidRPr="003769CD">
        <w:rPr>
          <w:i/>
        </w:rPr>
        <w:t>’</w:t>
      </w:r>
      <w:r w:rsidRPr="003769CD">
        <w:rPr>
          <w:i/>
        </w:rPr>
        <w:t>s Hand and Other Essays</w:t>
      </w:r>
      <w:r>
        <w:t>. New York, NY: Vintage Books, 1962.</w:t>
      </w:r>
    </w:p>
    <w:p w14:paraId="004376B9" w14:textId="77777777" w:rsidR="00270264" w:rsidRDefault="00270264" w:rsidP="00270264">
      <w:pPr>
        <w:pStyle w:val="MDPI64CoI"/>
      </w:pPr>
      <w:r>
        <w:t xml:space="preserve">Bennett, Jonathan. </w:t>
      </w:r>
      <w:r w:rsidR="00D916D3">
        <w:t>“</w:t>
      </w:r>
      <w:r>
        <w:t>Accountability.</w:t>
      </w:r>
      <w:r w:rsidR="00D916D3">
        <w:t>”</w:t>
      </w:r>
      <w:r>
        <w:t xml:space="preserve"> In </w:t>
      </w:r>
      <w:r w:rsidRPr="003769CD">
        <w:rPr>
          <w:i/>
        </w:rPr>
        <w:t>Philosophical Subjects</w:t>
      </w:r>
      <w:r>
        <w:t>, edited by Zak van Straaten, Oxford UK: Clarendon, 1980.</w:t>
      </w:r>
    </w:p>
    <w:p w14:paraId="372E3BA0" w14:textId="77777777" w:rsidR="00270264" w:rsidRDefault="00270264" w:rsidP="00270264">
      <w:pPr>
        <w:pStyle w:val="MDPI64CoI"/>
      </w:pPr>
      <w:r>
        <w:t xml:space="preserve">Blanchot, Maurice. </w:t>
      </w:r>
      <w:r w:rsidRPr="003769CD">
        <w:rPr>
          <w:i/>
        </w:rPr>
        <w:t>The Work of Fire</w:t>
      </w:r>
      <w:r>
        <w:t>. Stanford, CA: Stanford University, 1995.</w:t>
      </w:r>
    </w:p>
    <w:p w14:paraId="2F2E472E" w14:textId="70EC18ED" w:rsidR="002E631D" w:rsidRDefault="002E631D" w:rsidP="00270264">
      <w:pPr>
        <w:pStyle w:val="MDPI64CoI"/>
        <w:rPr>
          <w:ins w:id="182" w:author="Stefan Lukits" w:date="2018-03-12T13:04:00Z"/>
        </w:rPr>
      </w:pPr>
      <w:ins w:id="183" w:author="Stefan Lukits" w:date="2018-03-12T13:04:00Z">
        <w:r>
          <w:t>Brosnan, Kevin. "Do the E</w:t>
        </w:r>
        <w:r w:rsidRPr="002E631D">
          <w:t xml:space="preserve">volutionary </w:t>
        </w:r>
        <w:r>
          <w:t>O</w:t>
        </w:r>
        <w:r w:rsidRPr="002E631D">
          <w:t xml:space="preserve">rigins of </w:t>
        </w:r>
        <w:r>
          <w:t>O</w:t>
        </w:r>
        <w:r w:rsidRPr="002E631D">
          <w:t xml:space="preserve">ur </w:t>
        </w:r>
        <w:r>
          <w:t>M</w:t>
        </w:r>
        <w:r w:rsidRPr="002E631D">
          <w:t xml:space="preserve">oral </w:t>
        </w:r>
        <w:r>
          <w:t>B</w:t>
        </w:r>
        <w:r w:rsidRPr="002E631D">
          <w:t xml:space="preserve">eliefs </w:t>
        </w:r>
        <w:r>
          <w:t>U</w:t>
        </w:r>
        <w:r w:rsidRPr="002E631D">
          <w:t xml:space="preserve">ndermine </w:t>
        </w:r>
        <w:r>
          <w:t>M</w:t>
        </w:r>
        <w:r w:rsidRPr="002E631D">
          <w:t xml:space="preserve">oral </w:t>
        </w:r>
      </w:ins>
      <w:ins w:id="184" w:author="Stefan Lukits" w:date="2018-03-12T13:05:00Z">
        <w:r>
          <w:t>K</w:t>
        </w:r>
      </w:ins>
      <w:ins w:id="185" w:author="Stefan Lukits" w:date="2018-03-12T13:04:00Z">
        <w:r w:rsidRPr="002E631D">
          <w:t xml:space="preserve">nowledge?" </w:t>
        </w:r>
        <w:r w:rsidRPr="002E631D">
          <w:rPr>
            <w:i/>
            <w:rPrChange w:id="186" w:author="Stefan Lukits" w:date="2018-03-12T13:05:00Z">
              <w:rPr/>
            </w:rPrChange>
          </w:rPr>
          <w:t>Biology &amp; Philosophy</w:t>
        </w:r>
        <w:r w:rsidRPr="002E631D">
          <w:t xml:space="preserve"> 26, 1</w:t>
        </w:r>
      </w:ins>
      <w:ins w:id="187" w:author="Stefan Lukits" w:date="2018-03-12T13:05:00Z">
        <w:r>
          <w:t>:</w:t>
        </w:r>
      </w:ins>
      <w:ins w:id="188" w:author="Stefan Lukits" w:date="2018-03-12T13:04:00Z">
        <w:r w:rsidRPr="002E631D">
          <w:t xml:space="preserve"> (2011) 51</w:t>
        </w:r>
      </w:ins>
      <w:ins w:id="189" w:author="Stefan Lukits" w:date="2018-03-12T13:05:00Z">
        <w:r>
          <w:t>–</w:t>
        </w:r>
      </w:ins>
      <w:ins w:id="190" w:author="Stefan Lukits" w:date="2018-03-12T13:04:00Z">
        <w:r w:rsidRPr="002E631D">
          <w:t>64.</w:t>
        </w:r>
      </w:ins>
    </w:p>
    <w:p w14:paraId="03B2273F" w14:textId="77777777" w:rsidR="00270264" w:rsidRDefault="00270264" w:rsidP="00270264">
      <w:pPr>
        <w:pStyle w:val="MDPI64CoI"/>
        <w:rPr>
          <w:ins w:id="191" w:author="Stefan Lukits" w:date="2018-03-12T12:38:00Z"/>
        </w:rPr>
      </w:pPr>
      <w:r>
        <w:t xml:space="preserve">Buber, Martin. </w:t>
      </w:r>
      <w:r w:rsidR="00D916D3">
        <w:t>“</w:t>
      </w:r>
      <w:r>
        <w:t>Guilt and Guilt Feelings.</w:t>
      </w:r>
      <w:r w:rsidR="00D916D3">
        <w:t>”</w:t>
      </w:r>
      <w:r>
        <w:t xml:space="preserve"> In </w:t>
      </w:r>
      <w:r w:rsidRPr="003769CD">
        <w:rPr>
          <w:i/>
        </w:rPr>
        <w:t>Martin Buber on Psychology and Psychotherapy</w:t>
      </w:r>
      <w:r>
        <w:t>, edited by Judith Buber Agassi, New York, NY: Syracuse University, 1960, 129</w:t>
      </w:r>
      <w:r w:rsidR="007B65A1">
        <w:t>–</w:t>
      </w:r>
      <w:r>
        <w:t>138.</w:t>
      </w:r>
    </w:p>
    <w:p w14:paraId="00E5DCEF" w14:textId="6BD9D8D2" w:rsidR="0087639C" w:rsidRPr="0087639C" w:rsidRDefault="0087639C" w:rsidP="00270264">
      <w:pPr>
        <w:pStyle w:val="MDPI64CoI"/>
      </w:pPr>
      <w:ins w:id="192" w:author="Stefan Lukits" w:date="2018-03-12T12:38:00Z">
        <w:r>
          <w:t xml:space="preserve">Churchland, Patricia. “Moral Decision-Making and the Brain.” In: </w:t>
        </w:r>
      </w:ins>
      <w:ins w:id="193" w:author="Stefan Lukits" w:date="2018-03-12T12:39:00Z">
        <w:r>
          <w:rPr>
            <w:i/>
          </w:rPr>
          <w:t>Neuroethics. Defining the Issues in Theory, Practice, and Policy</w:t>
        </w:r>
        <w:r>
          <w:t xml:space="preserve">, edited by </w:t>
        </w:r>
        <w:r w:rsidR="004A77E6">
          <w:t xml:space="preserve">Judy Illes, </w:t>
        </w:r>
      </w:ins>
      <w:ins w:id="194" w:author="Stefan Lukits" w:date="2018-03-12T12:40:00Z">
        <w:r w:rsidR="004A77E6">
          <w:t xml:space="preserve">2006, </w:t>
        </w:r>
      </w:ins>
      <w:ins w:id="195" w:author="Stefan Lukits" w:date="2018-03-12T12:39:00Z">
        <w:r>
          <w:t>3–16.</w:t>
        </w:r>
      </w:ins>
    </w:p>
    <w:p w14:paraId="64984DA3" w14:textId="77777777" w:rsidR="00270264" w:rsidRDefault="00270264" w:rsidP="00270264">
      <w:pPr>
        <w:pStyle w:val="MDPI64CoI"/>
      </w:pPr>
      <w:r>
        <w:t xml:space="preserve">Dostoyevsky, Fyodor. </w:t>
      </w:r>
      <w:r w:rsidRPr="003769CD">
        <w:rPr>
          <w:i/>
        </w:rPr>
        <w:t>Notes from the Underground</w:t>
      </w:r>
      <w:r>
        <w:t>. Ewing, NJ: Princeton University, 2004.</w:t>
      </w:r>
    </w:p>
    <w:p w14:paraId="41E7576F" w14:textId="77777777" w:rsidR="00270264" w:rsidRDefault="00270264" w:rsidP="00270264">
      <w:pPr>
        <w:pStyle w:val="MDPI64CoI"/>
      </w:pPr>
      <w:r>
        <w:t xml:space="preserve">Foucault, Michel. </w:t>
      </w:r>
      <w:r w:rsidR="00D916D3">
        <w:t>“</w:t>
      </w:r>
      <w:r>
        <w:t>Nietzsche, Genealogy, History.</w:t>
      </w:r>
      <w:r w:rsidR="00D916D3">
        <w:t>”</w:t>
      </w:r>
      <w:r>
        <w:t xml:space="preserve"> In </w:t>
      </w:r>
      <w:r w:rsidR="003769CD">
        <w:rPr>
          <w:i/>
        </w:rPr>
        <w:t>Language, Counter-</w:t>
      </w:r>
      <w:r w:rsidRPr="003769CD">
        <w:rPr>
          <w:i/>
        </w:rPr>
        <w:t>Memory, Practice</w:t>
      </w:r>
      <w:r>
        <w:t>, edited by D.F. Bouchard, Ithaca, NY: Cornell University, 1977, 139</w:t>
      </w:r>
      <w:r w:rsidR="007B65A1">
        <w:t>–</w:t>
      </w:r>
      <w:r>
        <w:t>165.</w:t>
      </w:r>
    </w:p>
    <w:p w14:paraId="63120268" w14:textId="77777777" w:rsidR="00270264" w:rsidRDefault="00270264" w:rsidP="00270264">
      <w:pPr>
        <w:pStyle w:val="MDPI64CoI"/>
      </w:pPr>
      <w:r>
        <w:t xml:space="preserve">Kafka, Franz. </w:t>
      </w:r>
      <w:r w:rsidRPr="003769CD">
        <w:rPr>
          <w:i/>
        </w:rPr>
        <w:t>Letter to His Father</w:t>
      </w:r>
      <w:r>
        <w:t>. New York, NY: Schocken Books, 1966.</w:t>
      </w:r>
    </w:p>
    <w:p w14:paraId="44F33BC1" w14:textId="77777777" w:rsidR="00270264" w:rsidRDefault="00270264" w:rsidP="00270264">
      <w:pPr>
        <w:pStyle w:val="MDPI64CoI"/>
      </w:pPr>
      <w:r>
        <w:t xml:space="preserve">Kafka, Franz. </w:t>
      </w:r>
      <w:r w:rsidRPr="003769CD">
        <w:rPr>
          <w:i/>
        </w:rPr>
        <w:t>The Metamorphosis, In the Penal Colony, and Other Stories</w:t>
      </w:r>
      <w:r>
        <w:t>. New York, NY: Schocken Books, 1995.</w:t>
      </w:r>
    </w:p>
    <w:p w14:paraId="42482B23" w14:textId="77777777" w:rsidR="00270264" w:rsidRDefault="00270264" w:rsidP="00270264">
      <w:pPr>
        <w:pStyle w:val="MDPI64CoI"/>
      </w:pPr>
      <w:r>
        <w:t xml:space="preserve">Kafka, Franz. </w:t>
      </w:r>
      <w:r w:rsidRPr="003769CD">
        <w:rPr>
          <w:i/>
        </w:rPr>
        <w:t>The Castle</w:t>
      </w:r>
      <w:r>
        <w:t>. New York, NY: Schocken Books, 1998.</w:t>
      </w:r>
    </w:p>
    <w:p w14:paraId="613C2BA0" w14:textId="070CDAF9" w:rsidR="00035E06" w:rsidRDefault="00035E06" w:rsidP="00270264">
      <w:pPr>
        <w:pStyle w:val="MDPI64CoI"/>
        <w:rPr>
          <w:ins w:id="196" w:author="Stefan Lukits" w:date="2018-03-12T12:58:00Z"/>
        </w:rPr>
      </w:pPr>
      <w:ins w:id="197" w:author="Stefan Lukits" w:date="2018-03-12T12:58:00Z">
        <w:r>
          <w:t>Kahane, Guy. “Evolutionary Debunking Arguments.”</w:t>
        </w:r>
        <w:r w:rsidRPr="00035E06">
          <w:t xml:space="preserve"> </w:t>
        </w:r>
        <w:r w:rsidRPr="00035E06">
          <w:rPr>
            <w:i/>
            <w:rPrChange w:id="198" w:author="Stefan Lukits" w:date="2018-03-12T12:58:00Z">
              <w:rPr/>
            </w:rPrChange>
          </w:rPr>
          <w:t>Noûs</w:t>
        </w:r>
        <w:r>
          <w:t xml:space="preserve"> 45, 1</w:t>
        </w:r>
      </w:ins>
      <w:ins w:id="199" w:author="Stefan Lukits" w:date="2018-03-12T12:59:00Z">
        <w:r>
          <w:t>:</w:t>
        </w:r>
      </w:ins>
      <w:ins w:id="200" w:author="Stefan Lukits" w:date="2018-03-12T12:58:00Z">
        <w:r>
          <w:t xml:space="preserve"> </w:t>
        </w:r>
      </w:ins>
      <w:ins w:id="201" w:author="Stefan Lukits" w:date="2018-03-12T12:59:00Z">
        <w:r>
          <w:t>(</w:t>
        </w:r>
      </w:ins>
      <w:ins w:id="202" w:author="Stefan Lukits" w:date="2018-03-12T12:58:00Z">
        <w:r>
          <w:t>2011</w:t>
        </w:r>
      </w:ins>
      <w:ins w:id="203" w:author="Stefan Lukits" w:date="2018-03-12T12:59:00Z">
        <w:r>
          <w:t>)</w:t>
        </w:r>
      </w:ins>
      <w:ins w:id="204" w:author="Stefan Lukits" w:date="2018-03-12T12:58:00Z">
        <w:r>
          <w:t xml:space="preserve"> 103–</w:t>
        </w:r>
        <w:r w:rsidRPr="00035E06">
          <w:t>125.</w:t>
        </w:r>
      </w:ins>
    </w:p>
    <w:p w14:paraId="65ABB741" w14:textId="5C6282D9" w:rsidR="00270264" w:rsidRDefault="00270264" w:rsidP="00270264">
      <w:pPr>
        <w:pStyle w:val="MDPI64CoI"/>
      </w:pPr>
      <w:r>
        <w:t>Magny, Claude-Edmo</w:t>
      </w:r>
      <w:r w:rsidR="00CD092E">
        <w:t xml:space="preserve">nde. </w:t>
      </w:r>
      <w:r w:rsidR="00CD092E" w:rsidRPr="003769CD">
        <w:rPr>
          <w:i/>
        </w:rPr>
        <w:t>Les Sandales d</w:t>
      </w:r>
      <w:r w:rsidR="00D916D3" w:rsidRPr="003769CD">
        <w:rPr>
          <w:i/>
        </w:rPr>
        <w:t>’</w:t>
      </w:r>
      <w:r w:rsidR="00CD092E" w:rsidRPr="003769CD">
        <w:rPr>
          <w:i/>
        </w:rPr>
        <w:t>Empédocle</w:t>
      </w:r>
      <w:r w:rsidR="00CD092E">
        <w:t>. Neuchatel: Éditions de la Baconniè</w:t>
      </w:r>
      <w:r>
        <w:t>re, 1945.</w:t>
      </w:r>
    </w:p>
    <w:p w14:paraId="07A214C7" w14:textId="77777777" w:rsidR="00270264" w:rsidRDefault="00270264" w:rsidP="00270264">
      <w:pPr>
        <w:pStyle w:val="MDPI64CoI"/>
      </w:pPr>
      <w:r>
        <w:t xml:space="preserve">Russell, Paul. </w:t>
      </w:r>
      <w:r w:rsidR="00D916D3">
        <w:t>“</w:t>
      </w:r>
      <w:r>
        <w:t>Strawson</w:t>
      </w:r>
      <w:r w:rsidR="00D916D3">
        <w:t>’</w:t>
      </w:r>
      <w:r>
        <w:t>s Way of Naturalizing Responsibility.</w:t>
      </w:r>
      <w:r w:rsidR="00D916D3">
        <w:t>”</w:t>
      </w:r>
      <w:r>
        <w:t xml:space="preserve"> </w:t>
      </w:r>
      <w:r w:rsidRPr="003769CD">
        <w:rPr>
          <w:i/>
        </w:rPr>
        <w:t>Ethics</w:t>
      </w:r>
      <w:r w:rsidR="007B65A1">
        <w:t xml:space="preserve"> 102, 2: (1992) 287–</w:t>
      </w:r>
      <w:r>
        <w:t>302.</w:t>
      </w:r>
    </w:p>
    <w:p w14:paraId="7003D9CD" w14:textId="77777777" w:rsidR="00270264" w:rsidRDefault="00270264" w:rsidP="00270264">
      <w:pPr>
        <w:pStyle w:val="MDPI64CoI"/>
      </w:pPr>
      <w:r>
        <w:t xml:space="preserve">Strawson, P.F. </w:t>
      </w:r>
      <w:r w:rsidRPr="003769CD">
        <w:rPr>
          <w:i/>
        </w:rPr>
        <w:t>Freedom and Resentment and Other Essays</w:t>
      </w:r>
      <w:r>
        <w:t>. London New York: Routledge, 2008.</w:t>
      </w:r>
    </w:p>
    <w:p w14:paraId="16D2DF4F" w14:textId="77777777" w:rsidR="002E631D" w:rsidRDefault="002E631D" w:rsidP="002E631D">
      <w:pPr>
        <w:pStyle w:val="MDPI64CoI"/>
        <w:rPr>
          <w:ins w:id="205" w:author="Stefan Lukits" w:date="2018-03-12T13:04:00Z"/>
        </w:rPr>
      </w:pPr>
      <w:ins w:id="206" w:author="Stefan Lukits" w:date="2018-03-12T13:04:00Z">
        <w:r w:rsidRPr="00D834F2">
          <w:t>Wilkins, J</w:t>
        </w:r>
        <w:r>
          <w:t>ohn S., and Paul E. Griffiths. “</w:t>
        </w:r>
        <w:r w:rsidRPr="00D834F2">
          <w:t xml:space="preserve">Evolutionary </w:t>
        </w:r>
        <w:r>
          <w:t>D</w:t>
        </w:r>
        <w:r w:rsidRPr="00D834F2">
          <w:t xml:space="preserve">ebunking </w:t>
        </w:r>
        <w:r>
          <w:t>A</w:t>
        </w:r>
        <w:r w:rsidRPr="00D834F2">
          <w:t xml:space="preserve">rguments in </w:t>
        </w:r>
        <w:r>
          <w:t>T</w:t>
        </w:r>
        <w:r w:rsidRPr="00D834F2">
          <w:t xml:space="preserve">hree </w:t>
        </w:r>
        <w:r>
          <w:t>Domains.”</w:t>
        </w:r>
        <w:r w:rsidRPr="00D834F2">
          <w:t xml:space="preserve"> </w:t>
        </w:r>
        <w:r>
          <w:t xml:space="preserve">In: </w:t>
        </w:r>
        <w:r w:rsidRPr="005158C9">
          <w:rPr>
            <w:i/>
          </w:rPr>
          <w:t xml:space="preserve">A </w:t>
        </w:r>
        <w:r>
          <w:rPr>
            <w:i/>
          </w:rPr>
          <w:t>N</w:t>
        </w:r>
        <w:r w:rsidRPr="005158C9">
          <w:rPr>
            <w:i/>
          </w:rPr>
          <w:t xml:space="preserve">ew </w:t>
        </w:r>
        <w:r>
          <w:rPr>
            <w:i/>
          </w:rPr>
          <w:t>S</w:t>
        </w:r>
        <w:r w:rsidRPr="005158C9">
          <w:rPr>
            <w:i/>
          </w:rPr>
          <w:t xml:space="preserve">cience of </w:t>
        </w:r>
        <w:r>
          <w:rPr>
            <w:i/>
          </w:rPr>
          <w:t>R</w:t>
        </w:r>
        <w:r w:rsidRPr="005158C9">
          <w:rPr>
            <w:i/>
          </w:rPr>
          <w:t>eligion</w:t>
        </w:r>
        <w:r w:rsidRPr="00D834F2">
          <w:t xml:space="preserve"> 23</w:t>
        </w:r>
        <w:r>
          <w:t>:</w:t>
        </w:r>
        <w:r w:rsidRPr="00D834F2">
          <w:t xml:space="preserve"> (2012) 133</w:t>
        </w:r>
        <w:r>
          <w:t>–145</w:t>
        </w:r>
        <w:r w:rsidRPr="00D834F2">
          <w:t>.</w:t>
        </w:r>
      </w:ins>
    </w:p>
    <w:p w14:paraId="5EC78090" w14:textId="77777777" w:rsidR="00270264" w:rsidRDefault="00270264" w:rsidP="00270264">
      <w:pPr>
        <w:pStyle w:val="MDPI64CoI"/>
        <w:rPr>
          <w:ins w:id="207" w:author="Stefan Lukits" w:date="2018-03-12T12:46:00Z"/>
        </w:rPr>
      </w:pPr>
      <w:r>
        <w:t xml:space="preserve">Williams, Bernard. </w:t>
      </w:r>
      <w:r w:rsidRPr="003769CD">
        <w:rPr>
          <w:i/>
        </w:rPr>
        <w:t>Truth and Truthfulness: An Essay in Genealogy</w:t>
      </w:r>
      <w:r>
        <w:t>. Ewing, NJ: Princeton University, 2004.</w:t>
      </w:r>
    </w:p>
    <w:p w14:paraId="641B39CD" w14:textId="48B74D42" w:rsidR="004A77E6" w:rsidRPr="00035E06" w:rsidRDefault="00035E06" w:rsidP="00270264">
      <w:pPr>
        <w:pStyle w:val="MDPI64CoI"/>
      </w:pPr>
      <w:bookmarkStart w:id="208" w:name="biblio"/>
      <w:bookmarkEnd w:id="208"/>
      <w:ins w:id="209" w:author="Stefan Lukits" w:date="2018-03-12T12:51:00Z">
        <w:r>
          <w:t xml:space="preserve">Wilson, Edward O. </w:t>
        </w:r>
      </w:ins>
      <w:ins w:id="210" w:author="Stefan Lukits" w:date="2018-03-12T12:52:00Z">
        <w:r>
          <w:rPr>
            <w:i/>
          </w:rPr>
          <w:t xml:space="preserve">Sociobiology: The New Synthesis. </w:t>
        </w:r>
      </w:ins>
      <w:ins w:id="211" w:author="Stefan Lukits" w:date="2018-03-12T12:53:00Z">
        <w:r>
          <w:t>Cambridge, MA: Belknap, 2000.</w:t>
        </w:r>
      </w:ins>
    </w:p>
    <w:p w14:paraId="269BEE27" w14:textId="77777777" w:rsidR="009C09A6" w:rsidRPr="004841C5" w:rsidRDefault="009C09A6" w:rsidP="009F503A">
      <w:pPr>
        <w:pStyle w:val="MDPI71References"/>
        <w:numPr>
          <w:ilvl w:val="0"/>
          <w:numId w:val="0"/>
        </w:numPr>
      </w:pPr>
      <w:bookmarkStart w:id="212" w:name="OLE_LINK3"/>
    </w:p>
    <w:p w14:paraId="470C1FD7" w14:textId="77777777" w:rsidR="00A01504" w:rsidRPr="009C09A6" w:rsidRDefault="00625F84" w:rsidP="00270264">
      <w:pPr>
        <w:adjustRightInd w:val="0"/>
        <w:snapToGrid w:val="0"/>
        <w:spacing w:before="240" w:line="260" w:lineRule="atLeast"/>
        <w:jc w:val="left"/>
        <w:rPr>
          <w:rFonts w:ascii="Palatino Linotype" w:eastAsia="SimSun" w:hAnsi="Palatino Linotype"/>
          <w:sz w:val="18"/>
        </w:rPr>
      </w:pPr>
      <w:r>
        <w:rPr>
          <w:noProof/>
          <w:lang w:eastAsia="en-US"/>
        </w:rPr>
        <w:drawing>
          <wp:anchor distT="0" distB="0" distL="114300" distR="114300" simplePos="0" relativeHeight="251657728" behindDoc="1" locked="0" layoutInCell="1" allowOverlap="1" wp14:anchorId="372E547F" wp14:editId="076C5A5E">
            <wp:simplePos x="0" y="0"/>
            <wp:positionH relativeFrom="margin">
              <wp:align>left</wp:align>
            </wp:positionH>
            <wp:positionV relativeFrom="paragraph">
              <wp:posOffset>206375</wp:posOffset>
            </wp:positionV>
            <wp:extent cx="1000760" cy="360045"/>
            <wp:effectExtent l="0" t="0" r="8890" b="1905"/>
            <wp:wrapTight wrapText="bothSides">
              <wp:wrapPolygon edited="0">
                <wp:start x="0" y="0"/>
                <wp:lineTo x="0" y="20571"/>
                <wp:lineTo x="21381" y="20571"/>
                <wp:lineTo x="21381" y="0"/>
                <wp:lineTo x="0" y="0"/>
              </wp:wrapPolygon>
            </wp:wrapTight>
            <wp:docPr id="5" name="Picture 6" descr="H:\documents\layout\new template June 2014\figures\CC-BY logo original v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documents\layout\new template June 2014\figures\CC-BY logo original v1.wmf"/>
                    <pic:cNvPicPr>
                      <a:picLocks noChangeAspect="1" noChangeArrowheads="1"/>
                    </pic:cNvPicPr>
                  </pic:nvPicPr>
                  <pic:blipFill>
                    <a:blip r:embed="rId10">
                      <a:extLst>
                        <a:ext uri="{28A0092B-C50C-407E-A947-70E740481C1C}">
                          <a14:useLocalDpi xmlns:a14="http://schemas.microsoft.com/office/drawing/2010/main" val="0"/>
                        </a:ext>
                      </a:extLst>
                    </a:blip>
                    <a:srcRect l="2530" r="1488"/>
                    <a:stretch>
                      <a:fillRect/>
                    </a:stretch>
                  </pic:blipFill>
                  <pic:spPr bwMode="auto">
                    <a:xfrm>
                      <a:off x="0" y="0"/>
                      <a:ext cx="1000760" cy="360045"/>
                    </a:xfrm>
                    <a:prstGeom prst="rect">
                      <a:avLst/>
                    </a:prstGeom>
                    <a:noFill/>
                    <a:ln>
                      <a:noFill/>
                    </a:ln>
                  </pic:spPr>
                </pic:pic>
              </a:graphicData>
            </a:graphic>
            <wp14:sizeRelH relativeFrom="page">
              <wp14:pctWidth>0</wp14:pctWidth>
            </wp14:sizeRelH>
            <wp14:sizeRelV relativeFrom="page">
              <wp14:pctHeight>0</wp14:pctHeight>
            </wp14:sizeRelV>
          </wp:anchor>
        </w:drawing>
      </w:r>
      <w:r w:rsidR="00A37D4C" w:rsidRPr="004B5574">
        <w:rPr>
          <w:rFonts w:ascii="Palatino Linotype" w:hAnsi="Palatino Linotype"/>
          <w:snapToGrid w:val="0"/>
          <w:sz w:val="18"/>
          <w:szCs w:val="18"/>
          <w:lang w:bidi="en-US"/>
        </w:rPr>
        <w:t xml:space="preserve">© </w:t>
      </w:r>
      <w:r w:rsidR="00600E0C">
        <w:rPr>
          <w:rFonts w:ascii="Palatino Linotype" w:hAnsi="Palatino Linotype"/>
          <w:snapToGrid w:val="0"/>
          <w:sz w:val="18"/>
          <w:szCs w:val="18"/>
          <w:lang w:bidi="en-US"/>
        </w:rPr>
        <w:t>2018 by the authors. Submitted for possible open</w:t>
      </w:r>
      <w:r w:rsidR="00A37D4C" w:rsidRPr="004B5574">
        <w:rPr>
          <w:rFonts w:ascii="Palatino Linotype" w:hAnsi="Palatino Linotype"/>
          <w:snapToGrid w:val="0"/>
          <w:sz w:val="18"/>
          <w:szCs w:val="18"/>
          <w:lang w:bidi="en-US"/>
        </w:rPr>
        <w:t xml:space="preserve"> access publication under the </w:t>
      </w:r>
      <w:r w:rsidR="00A37D4C" w:rsidRPr="004B5574">
        <w:rPr>
          <w:rFonts w:ascii="Palatino Linotype" w:hAnsi="Palatino Linotype"/>
          <w:snapToGrid w:val="0"/>
          <w:sz w:val="18"/>
          <w:szCs w:val="18"/>
          <w:lang w:bidi="en-US"/>
        </w:rPr>
        <w:br/>
        <w:t>terms and conditions of the Creative Commons Attribution (CC</w:t>
      </w:r>
      <w:r w:rsidR="008D3014">
        <w:rPr>
          <w:rFonts w:ascii="Palatino Linotype" w:hAnsi="Palatino Linotype"/>
          <w:snapToGrid w:val="0"/>
          <w:sz w:val="18"/>
          <w:szCs w:val="18"/>
          <w:lang w:bidi="en-US"/>
        </w:rPr>
        <w:t xml:space="preserve"> </w:t>
      </w:r>
      <w:r w:rsidR="00A37D4C" w:rsidRPr="004B5574">
        <w:rPr>
          <w:rFonts w:ascii="Palatino Linotype" w:hAnsi="Palatino Linotype"/>
          <w:snapToGrid w:val="0"/>
          <w:sz w:val="18"/>
          <w:szCs w:val="18"/>
          <w:lang w:bidi="en-US"/>
        </w:rPr>
        <w:t>BY) license (http://creativecommons.org/licenses/by/4.0/).</w:t>
      </w:r>
      <w:bookmarkEnd w:id="212"/>
    </w:p>
    <w:sectPr w:rsidR="00A01504" w:rsidRPr="009C09A6" w:rsidSect="00DA62B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417" w:right="1531" w:bottom="1077"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tefan Lukits" w:date="2018-03-08T15:11:00Z" w:initials="SL">
    <w:p w14:paraId="0A4A49BF" w14:textId="77777777" w:rsidR="00011E67" w:rsidRDefault="00011E67">
      <w:pPr>
        <w:pStyle w:val="CommentText"/>
      </w:pPr>
      <w:r>
        <w:rPr>
          <w:rStyle w:val="CommentReference"/>
        </w:rPr>
        <w:annotationRef/>
      </w:r>
      <w:r>
        <w:t xml:space="preserve">Upon a referee’s advice, I have replaced “analytic philosophy” by “analytical philosophy” throughout.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4A49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C03E12" w14:textId="77777777" w:rsidR="00D06DD8" w:rsidRDefault="00D06DD8" w:rsidP="00C1340D">
      <w:r>
        <w:separator/>
      </w:r>
    </w:p>
  </w:endnote>
  <w:endnote w:type="continuationSeparator" w:id="0">
    <w:p w14:paraId="41118FF6" w14:textId="77777777" w:rsidR="00D06DD8" w:rsidRDefault="00D06DD8" w:rsidP="00C134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inion Pro">
    <w:altName w:val="Times New Roman"/>
    <w:panose1 w:val="020405030503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C14BA" w14:textId="77777777" w:rsidR="00600E0C" w:rsidRDefault="00600E0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626FB" w14:textId="77777777" w:rsidR="00953BF5" w:rsidRPr="00D336FF" w:rsidRDefault="00953BF5" w:rsidP="00D336FF">
    <w:pPr>
      <w:pStyle w:val="Foote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65FFE8" w14:textId="77777777" w:rsidR="00391035" w:rsidRPr="00372FCD" w:rsidRDefault="002B73EA" w:rsidP="00B376D6">
    <w:pPr>
      <w:tabs>
        <w:tab w:val="right" w:pos="8844"/>
      </w:tabs>
      <w:adjustRightInd w:val="0"/>
      <w:snapToGrid w:val="0"/>
      <w:spacing w:before="120" w:line="240" w:lineRule="auto"/>
      <w:rPr>
        <w:rFonts w:ascii="Palatino Linotype" w:hAnsi="Palatino Linotype"/>
        <w:sz w:val="16"/>
        <w:szCs w:val="16"/>
        <w:lang w:val="fr-CH"/>
      </w:rPr>
    </w:pPr>
    <w:r w:rsidRPr="002B73EA">
      <w:rPr>
        <w:rFonts w:ascii="Palatino Linotype" w:hAnsi="Palatino Linotype"/>
        <w:i/>
        <w:sz w:val="16"/>
        <w:szCs w:val="16"/>
      </w:rPr>
      <w:t>Humanities</w:t>
    </w:r>
    <w:r>
      <w:rPr>
        <w:rFonts w:ascii="Palatino Linotype" w:hAnsi="Palatino Linotype"/>
        <w:i/>
        <w:sz w:val="16"/>
        <w:szCs w:val="16"/>
      </w:rPr>
      <w:t xml:space="preserve"> </w:t>
    </w:r>
    <w:r w:rsidR="00600E0C">
      <w:rPr>
        <w:rFonts w:ascii="Palatino Linotype" w:hAnsi="Palatino Linotype"/>
        <w:b/>
        <w:bCs/>
        <w:iCs/>
        <w:sz w:val="16"/>
        <w:szCs w:val="16"/>
      </w:rPr>
      <w:t>2018</w:t>
    </w:r>
    <w:r w:rsidR="00550E34" w:rsidRPr="00B65510">
      <w:rPr>
        <w:rFonts w:ascii="Palatino Linotype" w:hAnsi="Palatino Linotype"/>
        <w:iCs/>
        <w:sz w:val="16"/>
        <w:szCs w:val="16"/>
      </w:rPr>
      <w:t xml:space="preserve">, </w:t>
    </w:r>
    <w:r w:rsidR="00600E0C">
      <w:rPr>
        <w:rFonts w:ascii="Palatino Linotype" w:eastAsia="SimSun" w:hAnsi="Palatino Linotype"/>
        <w:i/>
        <w:iCs/>
        <w:sz w:val="16"/>
        <w:szCs w:val="16"/>
        <w:lang w:eastAsia="zh-CN"/>
      </w:rPr>
      <w:t>7</w:t>
    </w:r>
    <w:r w:rsidR="00550E34" w:rsidRPr="00B65510">
      <w:rPr>
        <w:rFonts w:ascii="Palatino Linotype" w:hAnsi="Palatino Linotype"/>
        <w:iCs/>
        <w:sz w:val="16"/>
        <w:szCs w:val="16"/>
      </w:rPr>
      <w:t>,</w:t>
    </w:r>
    <w:r w:rsidR="00550E34" w:rsidRPr="00B65510">
      <w:rPr>
        <w:rFonts w:ascii="Palatino Linotype" w:eastAsia="SimSun" w:hAnsi="Palatino Linotype"/>
        <w:sz w:val="16"/>
        <w:szCs w:val="16"/>
        <w:lang w:eastAsia="zh-CN"/>
      </w:rPr>
      <w:t xml:space="preserve"> </w:t>
    </w:r>
    <w:r w:rsidR="00D336FF">
      <w:rPr>
        <w:rFonts w:ascii="Palatino Linotype" w:hAnsi="Palatino Linotype"/>
        <w:sz w:val="16"/>
        <w:szCs w:val="16"/>
      </w:rPr>
      <w:t>x</w:t>
    </w:r>
    <w:r w:rsidR="00391035" w:rsidRPr="00B65510">
      <w:rPr>
        <w:rFonts w:ascii="Palatino Linotype" w:hAnsi="Palatino Linotype"/>
        <w:sz w:val="16"/>
        <w:szCs w:val="16"/>
        <w:lang w:val="fr-CH"/>
      </w:rPr>
      <w:t>; doi:</w:t>
    </w:r>
    <w:r w:rsidR="00305BFA" w:rsidRPr="00B376D6">
      <w:rPr>
        <w:rFonts w:ascii="Palatino Linotype" w:eastAsia="SimSun" w:hAnsi="Palatino Linotype"/>
        <w:sz w:val="16"/>
        <w:szCs w:val="16"/>
        <w:lang w:eastAsia="zh-CN"/>
      </w:rPr>
      <w:t xml:space="preserve"> FOR PEER REVIEW</w:t>
    </w:r>
    <w:r w:rsidR="00112393" w:rsidRPr="00B376D6">
      <w:rPr>
        <w:rFonts w:ascii="Palatino Linotype" w:eastAsia="SimSun" w:hAnsi="Palatino Linotype"/>
        <w:sz w:val="16"/>
        <w:szCs w:val="16"/>
        <w:lang w:eastAsia="zh-CN"/>
      </w:rPr>
      <w:t xml:space="preserve"> </w:t>
    </w:r>
    <w:r w:rsidR="00B376D6" w:rsidRPr="00372FCD">
      <w:rPr>
        <w:rFonts w:ascii="Palatino Linotype" w:hAnsi="Palatino Linotype"/>
        <w:sz w:val="16"/>
        <w:szCs w:val="16"/>
        <w:lang w:val="fr-CH"/>
      </w:rPr>
      <w:tab/>
    </w:r>
    <w:r w:rsidR="00391035" w:rsidRPr="00372FCD">
      <w:rPr>
        <w:rFonts w:ascii="Palatino Linotype" w:hAnsi="Palatino Linotype"/>
        <w:sz w:val="16"/>
        <w:szCs w:val="16"/>
        <w:lang w:val="fr-CH"/>
      </w:rPr>
      <w:t>www.mdpi.com/journal/</w:t>
    </w:r>
    <w:r w:rsidRPr="002B73EA">
      <w:rPr>
        <w:rFonts w:ascii="Palatino Linotype" w:hAnsi="Palatino Linotype"/>
        <w:sz w:val="16"/>
        <w:szCs w:val="16"/>
      </w:rPr>
      <w:t>humanities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43FD2B" w14:textId="77777777" w:rsidR="00D06DD8" w:rsidRDefault="00D06DD8" w:rsidP="00C1340D">
      <w:r>
        <w:separator/>
      </w:r>
    </w:p>
  </w:footnote>
  <w:footnote w:type="continuationSeparator" w:id="0">
    <w:p w14:paraId="7F8D85A5" w14:textId="77777777" w:rsidR="00D06DD8" w:rsidRDefault="00D06DD8" w:rsidP="00C1340D">
      <w:r>
        <w:continuationSeparator/>
      </w:r>
    </w:p>
  </w:footnote>
  <w:footnote w:id="1">
    <w:p w14:paraId="11F388DC" w14:textId="77777777" w:rsidR="002F7008" w:rsidRDefault="002F7008" w:rsidP="00120920">
      <w:pPr>
        <w:pStyle w:val="FootnoteText"/>
        <w:spacing w:line="240" w:lineRule="auto"/>
      </w:pPr>
      <w:r>
        <w:rPr>
          <w:rStyle w:val="FootnoteReference"/>
        </w:rPr>
        <w:footnoteRef/>
      </w:r>
      <w:r>
        <w:t xml:space="preserve"> </w:t>
      </w:r>
      <w:r w:rsidRPr="003769CD">
        <w:rPr>
          <w:sz w:val="18"/>
          <w:szCs w:val="18"/>
        </w:rPr>
        <w:t xml:space="preserve">The translation of the quote is from Blanchot, </w:t>
      </w:r>
      <w:r w:rsidR="00CD092E" w:rsidRPr="003769CD">
        <w:rPr>
          <w:sz w:val="18"/>
          <w:szCs w:val="18"/>
        </w:rPr>
        <w:t xml:space="preserve">1995, 2; the original quote is </w:t>
      </w:r>
      <w:r w:rsidR="00D916D3" w:rsidRPr="003769CD">
        <w:rPr>
          <w:sz w:val="18"/>
          <w:szCs w:val="18"/>
        </w:rPr>
        <w:t>“</w:t>
      </w:r>
      <w:r w:rsidRPr="003769CD">
        <w:rPr>
          <w:sz w:val="18"/>
          <w:szCs w:val="18"/>
        </w:rPr>
        <w:t>on peut trouver dans l</w:t>
      </w:r>
      <w:r w:rsidR="00D916D3" w:rsidRPr="003769CD">
        <w:rPr>
          <w:sz w:val="18"/>
          <w:szCs w:val="18"/>
        </w:rPr>
        <w:t>’</w:t>
      </w:r>
      <w:r w:rsidRPr="003769CD">
        <w:rPr>
          <w:sz w:val="18"/>
          <w:szCs w:val="18"/>
        </w:rPr>
        <w:t>oeuvre de Kafka une théorie de la responsabilité, des vues sur la causalités, enfin une interprétation d</w:t>
      </w:r>
      <w:r w:rsidR="00D916D3" w:rsidRPr="003769CD">
        <w:rPr>
          <w:sz w:val="18"/>
          <w:szCs w:val="18"/>
        </w:rPr>
        <w:t>’</w:t>
      </w:r>
      <w:r w:rsidRPr="003769CD">
        <w:rPr>
          <w:sz w:val="18"/>
          <w:szCs w:val="18"/>
        </w:rPr>
        <w:t>ensemble de la destinée humaine, suffisamment cohérentes to</w:t>
      </w:r>
      <w:r w:rsidR="00CD092E" w:rsidRPr="003769CD">
        <w:rPr>
          <w:sz w:val="18"/>
          <w:szCs w:val="18"/>
        </w:rPr>
        <w:t>utes trois et assez indé</w:t>
      </w:r>
      <w:r w:rsidRPr="003769CD">
        <w:rPr>
          <w:sz w:val="18"/>
          <w:szCs w:val="18"/>
        </w:rPr>
        <w:t>pendantes de leur forme romanesque pour sup</w:t>
      </w:r>
      <w:r w:rsidR="00CD092E" w:rsidRPr="003769CD">
        <w:rPr>
          <w:sz w:val="18"/>
          <w:szCs w:val="18"/>
        </w:rPr>
        <w:t>porter d</w:t>
      </w:r>
      <w:r w:rsidR="00D916D3" w:rsidRPr="003769CD">
        <w:rPr>
          <w:sz w:val="18"/>
          <w:szCs w:val="18"/>
        </w:rPr>
        <w:t>’</w:t>
      </w:r>
      <w:r w:rsidR="00CD092E" w:rsidRPr="003769CD">
        <w:rPr>
          <w:sz w:val="18"/>
          <w:szCs w:val="18"/>
        </w:rPr>
        <w:t>être transposé</w:t>
      </w:r>
      <w:r w:rsidRPr="003769CD">
        <w:rPr>
          <w:sz w:val="18"/>
          <w:szCs w:val="18"/>
        </w:rPr>
        <w:t>es e</w:t>
      </w:r>
      <w:r w:rsidR="00CD092E" w:rsidRPr="003769CD">
        <w:rPr>
          <w:sz w:val="18"/>
          <w:szCs w:val="18"/>
        </w:rPr>
        <w:t>n termes purement intellectuels</w:t>
      </w:r>
      <w:r w:rsidR="00D916D3" w:rsidRPr="003769CD">
        <w:rPr>
          <w:sz w:val="18"/>
          <w:szCs w:val="18"/>
        </w:rPr>
        <w:t>”</w:t>
      </w:r>
      <w:r w:rsidRPr="003769CD">
        <w:rPr>
          <w:sz w:val="18"/>
          <w:szCs w:val="18"/>
        </w:rPr>
        <w:t xml:space="preserve"> (see Magny, 1945).</w:t>
      </w:r>
    </w:p>
  </w:footnote>
  <w:footnote w:id="2">
    <w:p w14:paraId="46D60E14" w14:textId="77777777" w:rsidR="00CD092E" w:rsidRDefault="00CD092E" w:rsidP="00120920">
      <w:pPr>
        <w:pStyle w:val="FootnoteText"/>
        <w:spacing w:line="240" w:lineRule="auto"/>
      </w:pPr>
      <w:r>
        <w:rPr>
          <w:rStyle w:val="FootnoteReference"/>
        </w:rPr>
        <w:footnoteRef/>
      </w:r>
      <w:r>
        <w:t xml:space="preserve"> </w:t>
      </w:r>
      <w:r w:rsidRPr="003769CD">
        <w:rPr>
          <w:sz w:val="18"/>
          <w:szCs w:val="18"/>
        </w:rPr>
        <w:t>Compare also Émile Zola</w:t>
      </w:r>
      <w:r w:rsidR="00D916D3" w:rsidRPr="003769CD">
        <w:rPr>
          <w:sz w:val="18"/>
          <w:szCs w:val="18"/>
        </w:rPr>
        <w:t>’</w:t>
      </w:r>
      <w:r w:rsidRPr="003769CD">
        <w:rPr>
          <w:sz w:val="18"/>
          <w:szCs w:val="18"/>
        </w:rPr>
        <w:t xml:space="preserve">s character La Maheude in </w:t>
      </w:r>
      <w:r w:rsidRPr="003769CD">
        <w:rPr>
          <w:i/>
          <w:sz w:val="18"/>
          <w:szCs w:val="18"/>
        </w:rPr>
        <w:t>Germinal</w:t>
      </w:r>
      <w:r w:rsidRPr="003769CD">
        <w:rPr>
          <w:sz w:val="18"/>
          <w:szCs w:val="18"/>
        </w:rPr>
        <w:t xml:space="preserve"> exclaiming, </w:t>
      </w:r>
      <w:r w:rsidR="00D916D3" w:rsidRPr="003769CD">
        <w:rPr>
          <w:sz w:val="18"/>
          <w:szCs w:val="18"/>
        </w:rPr>
        <w:t>“</w:t>
      </w:r>
      <w:r w:rsidRPr="003769CD">
        <w:rPr>
          <w:sz w:val="18"/>
          <w:szCs w:val="18"/>
        </w:rPr>
        <w:t>Mais on réfléchit, n</w:t>
      </w:r>
      <w:r w:rsidR="00D916D3" w:rsidRPr="003769CD">
        <w:rPr>
          <w:sz w:val="18"/>
          <w:szCs w:val="18"/>
        </w:rPr>
        <w:t>’</w:t>
      </w:r>
      <w:r w:rsidRPr="003769CD">
        <w:rPr>
          <w:sz w:val="18"/>
          <w:szCs w:val="18"/>
        </w:rPr>
        <w:t>est-ce pas? On s</w:t>
      </w:r>
      <w:r w:rsidR="00D916D3" w:rsidRPr="003769CD">
        <w:rPr>
          <w:sz w:val="18"/>
          <w:szCs w:val="18"/>
        </w:rPr>
        <w:t>’</w:t>
      </w:r>
      <w:r w:rsidRPr="003769CD">
        <w:rPr>
          <w:sz w:val="18"/>
          <w:szCs w:val="18"/>
        </w:rPr>
        <w:t>aperçoit qu</w:t>
      </w:r>
      <w:r w:rsidR="00D916D3" w:rsidRPr="003769CD">
        <w:rPr>
          <w:sz w:val="18"/>
          <w:szCs w:val="18"/>
        </w:rPr>
        <w:t>’</w:t>
      </w:r>
      <w:r w:rsidRPr="003769CD">
        <w:rPr>
          <w:sz w:val="18"/>
          <w:szCs w:val="18"/>
        </w:rPr>
        <w:t>au bout du compte ce n</w:t>
      </w:r>
      <w:r w:rsidR="00D916D3" w:rsidRPr="003769CD">
        <w:rPr>
          <w:sz w:val="18"/>
          <w:szCs w:val="18"/>
        </w:rPr>
        <w:t>’</w:t>
      </w:r>
      <w:r w:rsidRPr="003769CD">
        <w:rPr>
          <w:sz w:val="18"/>
          <w:szCs w:val="18"/>
        </w:rPr>
        <w:t>est la faute de personne … non, non, ce n</w:t>
      </w:r>
      <w:r w:rsidR="00D916D3" w:rsidRPr="003769CD">
        <w:rPr>
          <w:sz w:val="18"/>
          <w:szCs w:val="18"/>
        </w:rPr>
        <w:t>’</w:t>
      </w:r>
      <w:r w:rsidRPr="003769CD">
        <w:rPr>
          <w:sz w:val="18"/>
          <w:szCs w:val="18"/>
        </w:rPr>
        <w:t>est pas ta faute, c</w:t>
      </w:r>
      <w:r w:rsidR="00D916D3" w:rsidRPr="003769CD">
        <w:rPr>
          <w:sz w:val="18"/>
          <w:szCs w:val="18"/>
        </w:rPr>
        <w:t>’</w:t>
      </w:r>
      <w:r w:rsidRPr="003769CD">
        <w:rPr>
          <w:sz w:val="18"/>
          <w:szCs w:val="18"/>
        </w:rPr>
        <w:t>est la faute de tout le monde,</w:t>
      </w:r>
      <w:r w:rsidR="00D916D3" w:rsidRPr="003769CD">
        <w:rPr>
          <w:sz w:val="18"/>
          <w:szCs w:val="18"/>
        </w:rPr>
        <w:t>”</w:t>
      </w:r>
      <w:r w:rsidRPr="003769CD">
        <w:rPr>
          <w:sz w:val="18"/>
          <w:szCs w:val="18"/>
        </w:rPr>
        <w:t xml:space="preserve"> page 497; and Martin Heidegger</w:t>
      </w:r>
      <w:r w:rsidR="00D916D3" w:rsidRPr="003769CD">
        <w:rPr>
          <w:sz w:val="18"/>
          <w:szCs w:val="18"/>
        </w:rPr>
        <w:t>’</w:t>
      </w:r>
      <w:r w:rsidRPr="003769CD">
        <w:rPr>
          <w:sz w:val="18"/>
          <w:szCs w:val="18"/>
        </w:rPr>
        <w:t xml:space="preserve">s dictum in </w:t>
      </w:r>
      <w:r w:rsidRPr="003769CD">
        <w:rPr>
          <w:i/>
          <w:sz w:val="18"/>
          <w:szCs w:val="18"/>
        </w:rPr>
        <w:t>Sein und Zeit</w:t>
      </w:r>
      <w:r w:rsidRPr="003769CD">
        <w:rPr>
          <w:sz w:val="18"/>
          <w:szCs w:val="18"/>
        </w:rPr>
        <w:t xml:space="preserve">, </w:t>
      </w:r>
      <w:r w:rsidR="00D916D3" w:rsidRPr="003769CD">
        <w:rPr>
          <w:sz w:val="18"/>
          <w:szCs w:val="18"/>
        </w:rPr>
        <w:t>“</w:t>
      </w:r>
      <w:r w:rsidRPr="003769CD">
        <w:rPr>
          <w:sz w:val="18"/>
          <w:szCs w:val="18"/>
        </w:rPr>
        <w:t>In der Alltäglichkeit des Daseins wird das meiste durch das, von dem wir sagen müssen, keiner war es,</w:t>
      </w:r>
      <w:r w:rsidR="00D916D3" w:rsidRPr="003769CD">
        <w:rPr>
          <w:sz w:val="18"/>
          <w:szCs w:val="18"/>
        </w:rPr>
        <w:t>”</w:t>
      </w:r>
      <w:r w:rsidRPr="003769CD">
        <w:rPr>
          <w:sz w:val="18"/>
          <w:szCs w:val="18"/>
        </w:rPr>
        <w:t xml:space="preserve"> section 27. Both of these quotes unfold their meaning specifically in the context of modernity.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D881DA" w14:textId="77777777" w:rsidR="00953BF5" w:rsidRDefault="00953BF5" w:rsidP="00225F3F">
    <w:pPr>
      <w:pStyle w:val="Header"/>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AC1E5" w14:textId="77777777" w:rsidR="00391035" w:rsidRPr="00DA62B6" w:rsidRDefault="00DA62B6" w:rsidP="00B376D6">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Humanities </w:t>
    </w:r>
    <w:r w:rsidR="00600E0C">
      <w:rPr>
        <w:rFonts w:ascii="Palatino Linotype" w:hAnsi="Palatino Linotype"/>
        <w:b/>
        <w:sz w:val="16"/>
      </w:rPr>
      <w:t>2018</w:t>
    </w:r>
    <w:r>
      <w:rPr>
        <w:rFonts w:ascii="Palatino Linotype" w:hAnsi="Palatino Linotype"/>
        <w:sz w:val="16"/>
      </w:rPr>
      <w:t xml:space="preserve">, </w:t>
    </w:r>
    <w:r w:rsidR="00600E0C">
      <w:rPr>
        <w:rFonts w:ascii="Palatino Linotype" w:hAnsi="Palatino Linotype"/>
        <w:i/>
        <w:sz w:val="16"/>
      </w:rPr>
      <w:t>7</w:t>
    </w:r>
    <w:r>
      <w:rPr>
        <w:rFonts w:ascii="Palatino Linotype" w:hAnsi="Palatino Linotype"/>
        <w:sz w:val="16"/>
      </w:rPr>
      <w:t xml:space="preserve">, x FOR PEER REVIEW </w:t>
    </w:r>
    <w:r w:rsidR="00B376D6">
      <w:rPr>
        <w:rFonts w:ascii="Palatino Linotype" w:hAnsi="Palatino Linotype"/>
        <w:sz w:val="16"/>
      </w:rPr>
      <w:tab/>
    </w:r>
    <w:r>
      <w:rPr>
        <w:rFonts w:ascii="Palatino Linotype" w:hAnsi="Palatino Linotype"/>
        <w:sz w:val="16"/>
      </w:rPr>
      <w:fldChar w:fldCharType="begin"/>
    </w:r>
    <w:r>
      <w:rPr>
        <w:rFonts w:ascii="Palatino Linotype" w:hAnsi="Palatino Linotype"/>
        <w:sz w:val="16"/>
      </w:rPr>
      <w:instrText xml:space="preserve"> PAGE  </w:instrText>
    </w:r>
    <w:r>
      <w:rPr>
        <w:rFonts w:ascii="Palatino Linotype" w:hAnsi="Palatino Linotype"/>
        <w:sz w:val="16"/>
      </w:rPr>
      <w:fldChar w:fldCharType="separate"/>
    </w:r>
    <w:r w:rsidR="002030F6">
      <w:rPr>
        <w:rFonts w:ascii="Palatino Linotype" w:hAnsi="Palatino Linotype"/>
        <w:noProof/>
        <w:sz w:val="16"/>
      </w:rPr>
      <w:t>10</w:t>
    </w:r>
    <w:r>
      <w:rPr>
        <w:rFonts w:ascii="Palatino Linotype" w:hAnsi="Palatino Linotype"/>
        <w:sz w:val="16"/>
      </w:rPr>
      <w:fldChar w:fldCharType="end"/>
    </w:r>
    <w:r>
      <w:rPr>
        <w:rFonts w:ascii="Palatino Linotype" w:hAnsi="Palatino Linotype"/>
        <w:sz w:val="16"/>
      </w:rPr>
      <w:t xml:space="preserve"> of </w:t>
    </w:r>
    <w:r>
      <w:rPr>
        <w:rFonts w:ascii="Palatino Linotype" w:hAnsi="Palatino Linotype"/>
        <w:sz w:val="16"/>
      </w:rPr>
      <w:fldChar w:fldCharType="begin"/>
    </w:r>
    <w:r>
      <w:rPr>
        <w:rFonts w:ascii="Palatino Linotype" w:hAnsi="Palatino Linotype"/>
        <w:sz w:val="16"/>
      </w:rPr>
      <w:instrText xml:space="preserve"> NUMPAGES  </w:instrText>
    </w:r>
    <w:r>
      <w:rPr>
        <w:rFonts w:ascii="Palatino Linotype" w:hAnsi="Palatino Linotype"/>
        <w:sz w:val="16"/>
      </w:rPr>
      <w:fldChar w:fldCharType="separate"/>
    </w:r>
    <w:r w:rsidR="002030F6">
      <w:rPr>
        <w:rFonts w:ascii="Palatino Linotype" w:hAnsi="Palatino Linotype"/>
        <w:noProof/>
        <w:sz w:val="16"/>
      </w:rPr>
      <w:t>10</w:t>
    </w:r>
    <w:r>
      <w:rPr>
        <w:rFonts w:ascii="Palatino Linotype" w:hAnsi="Palatino Linotype"/>
        <w:sz w:val="16"/>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D30D4F" w14:textId="77777777" w:rsidR="008810B3" w:rsidRDefault="00625F84" w:rsidP="008810B3">
    <w:pPr>
      <w:pStyle w:val="MDPIheaderjournallogo"/>
    </w:pPr>
    <w:r>
      <w:rPr>
        <w:noProof/>
        <w:lang w:eastAsia="en-US"/>
      </w:rPr>
      <mc:AlternateContent>
        <mc:Choice Requires="wps">
          <w:drawing>
            <wp:anchor distT="45720" distB="45720" distL="114300" distR="114300" simplePos="0" relativeHeight="251657728" behindDoc="1" locked="0" layoutInCell="1" allowOverlap="1" wp14:anchorId="489286BC" wp14:editId="3847A886">
              <wp:simplePos x="0" y="0"/>
              <wp:positionH relativeFrom="page">
                <wp:posOffset>6029960</wp:posOffset>
              </wp:positionH>
              <wp:positionV relativeFrom="page">
                <wp:posOffset>647700</wp:posOffset>
              </wp:positionV>
              <wp:extent cx="540385" cy="708660"/>
              <wp:effectExtent l="0" t="0" r="254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385" cy="708660"/>
                      </a:xfrm>
                      <a:prstGeom prst="rect">
                        <a:avLst/>
                      </a:prstGeom>
                      <a:solidFill>
                        <a:srgbClr val="FFFFFF"/>
                      </a:solidFill>
                      <a:ln w="9525">
                        <a:noFill/>
                        <a:miter lim="800000"/>
                        <a:headEnd/>
                        <a:tailEnd/>
                      </a:ln>
                    </wps:spPr>
                    <wps:txbx>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wps:txbx>
                    <wps:bodyPr rot="0" vert="horz" wrap="non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9286BC" id="_x0000_t202" coordsize="21600,21600" o:spt="202" path="m,l,21600r21600,l21600,xe">
              <v:stroke joinstyle="miter"/>
              <v:path gradientshapeok="t" o:connecttype="rect"/>
            </v:shapetype>
            <v:shape id="Text Box 2" o:spid="_x0000_s1026" type="#_x0000_t202" style="position:absolute;margin-left:474.8pt;margin-top:51pt;width:42.55pt;height:55.8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" stroked="f">
              <v:textbox inset="0,0,0,0">
                <w:txbxContent>
                  <w:p w14:paraId="61CEB7B9" w14:textId="77777777" w:rsidR="008810B3" w:rsidRDefault="00625F84" w:rsidP="00F533C5">
                    <w:pPr>
                      <w:pStyle w:val="MDPIheaderjournallogo"/>
                      <w:jc w:val="center"/>
                      <w:textboxTightWrap w:val="allLines"/>
                      <w:rPr>
                        <w:i w:val="0"/>
                        <w:szCs w:val="16"/>
                      </w:rPr>
                    </w:pPr>
                    <w:r w:rsidRPr="0006728E">
                      <w:rPr>
                        <w:i w:val="0"/>
                        <w:noProof/>
                        <w:szCs w:val="16"/>
                        <w:lang w:eastAsia="en-US"/>
                      </w:rPr>
                      <w:drawing>
                        <wp:inline distT="0" distB="0" distL="0" distR="0" wp14:anchorId="28C24414" wp14:editId="3FBA8251">
                          <wp:extent cx="541020" cy="358140"/>
                          <wp:effectExtent l="0" t="0" r="0" b="3810"/>
                          <wp:docPr id="3" name="Picture 5" descr="C:\Users\home\Desktop\logos\ori\png\logo-m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Desktop\logos\ori\png\logo-mdpi.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1020" cy="358140"/>
                                  </a:xfrm>
                                  <a:prstGeom prst="rect">
                                    <a:avLst/>
                                  </a:prstGeom>
                                  <a:noFill/>
                                  <a:ln>
                                    <a:noFill/>
                                  </a:ln>
                                </pic:spPr>
                              </pic:pic>
                            </a:graphicData>
                          </a:graphic>
                        </wp:inline>
                      </w:drawing>
                    </w:r>
                  </w:p>
                </w:txbxContent>
              </v:textbox>
              <w10:wrap anchorx="page" anchory="page"/>
            </v:shape>
          </w:pict>
        </mc:Fallback>
      </mc:AlternateContent>
    </w:r>
    <w:r w:rsidRPr="00E1074B">
      <w:rPr>
        <w:noProof/>
        <w:lang w:eastAsia="en-US"/>
      </w:rPr>
      <w:drawing>
        <wp:inline distT="0" distB="0" distL="0" distR="0" wp14:anchorId="3018E86F" wp14:editId="4699B64D">
          <wp:extent cx="1661160" cy="434340"/>
          <wp:effectExtent l="0" t="0" r="0" b="3810"/>
          <wp:docPr id="4" name="Picture 6" descr="C:\Users\home\AppData\Local\Temp\HZ$D.082.3319\Humaniti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ome\AppData\Local\Temp\HZ$D.082.3319\Humanities_logo.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661160" cy="4343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15:restartNumberingAfterBreak="0">
    <w:nsid w:val="430B505B"/>
    <w:multiLevelType w:val="hybridMultilevel"/>
    <w:tmpl w:val="051A0648"/>
    <w:lvl w:ilvl="0" w:tplc="3BA0C004">
      <w:start w:val="1"/>
      <w:numFmt w:val="decimal"/>
      <w:pStyle w:val="Mdeck8references"/>
      <w:lvlText w:val="%1."/>
      <w:lvlJc w:val="left"/>
      <w:pPr>
        <w:ind w:left="782" w:hanging="4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3C370A"/>
    <w:multiLevelType w:val="hybridMultilevel"/>
    <w:tmpl w:val="73749CD2"/>
    <w:lvl w:ilvl="0" w:tplc="9668B0B2">
      <w:start w:val="1"/>
      <w:numFmt w:val="bullet"/>
      <w:pStyle w:val="Mdeck4textbulletlist"/>
      <w:lvlText w:val=""/>
      <w:lvlJc w:val="left"/>
      <w:pPr>
        <w:ind w:left="1429" w:hanging="357"/>
      </w:pPr>
      <w:rPr>
        <w:rFonts w:ascii="Wingdings" w:hAnsi="Wingdings" w:hint="default"/>
      </w:rPr>
    </w:lvl>
    <w:lvl w:ilvl="1" w:tplc="04090003" w:tentative="1">
      <w:start w:val="1"/>
      <w:numFmt w:val="bullet"/>
      <w:lvlText w:val=""/>
      <w:lvlJc w:val="left"/>
      <w:pPr>
        <w:ind w:left="1402" w:hanging="420"/>
      </w:pPr>
      <w:rPr>
        <w:rFonts w:ascii="Wingdings" w:hAnsi="Wingdings" w:hint="default"/>
      </w:rPr>
    </w:lvl>
    <w:lvl w:ilvl="2" w:tplc="04090005" w:tentative="1">
      <w:start w:val="1"/>
      <w:numFmt w:val="bullet"/>
      <w:lvlText w:val=""/>
      <w:lvlJc w:val="left"/>
      <w:pPr>
        <w:ind w:left="1822" w:hanging="420"/>
      </w:pPr>
      <w:rPr>
        <w:rFonts w:ascii="Wingdings" w:hAnsi="Wingdings" w:hint="default"/>
      </w:rPr>
    </w:lvl>
    <w:lvl w:ilvl="3" w:tplc="04090001" w:tentative="1">
      <w:start w:val="1"/>
      <w:numFmt w:val="bullet"/>
      <w:lvlText w:val=""/>
      <w:lvlJc w:val="left"/>
      <w:pPr>
        <w:ind w:left="2242" w:hanging="420"/>
      </w:pPr>
      <w:rPr>
        <w:rFonts w:ascii="Wingdings" w:hAnsi="Wingdings" w:hint="default"/>
      </w:rPr>
    </w:lvl>
    <w:lvl w:ilvl="4" w:tplc="04090003" w:tentative="1">
      <w:start w:val="1"/>
      <w:numFmt w:val="bullet"/>
      <w:lvlText w:val=""/>
      <w:lvlJc w:val="left"/>
      <w:pPr>
        <w:ind w:left="2662" w:hanging="420"/>
      </w:pPr>
      <w:rPr>
        <w:rFonts w:ascii="Wingdings" w:hAnsi="Wingdings" w:hint="default"/>
      </w:rPr>
    </w:lvl>
    <w:lvl w:ilvl="5" w:tplc="04090005" w:tentative="1">
      <w:start w:val="1"/>
      <w:numFmt w:val="bullet"/>
      <w:lvlText w:val=""/>
      <w:lvlJc w:val="left"/>
      <w:pPr>
        <w:ind w:left="3082" w:hanging="420"/>
      </w:pPr>
      <w:rPr>
        <w:rFonts w:ascii="Wingdings" w:hAnsi="Wingdings" w:hint="default"/>
      </w:rPr>
    </w:lvl>
    <w:lvl w:ilvl="6" w:tplc="04090001" w:tentative="1">
      <w:start w:val="1"/>
      <w:numFmt w:val="bullet"/>
      <w:lvlText w:val=""/>
      <w:lvlJc w:val="left"/>
      <w:pPr>
        <w:ind w:left="3502" w:hanging="420"/>
      </w:pPr>
      <w:rPr>
        <w:rFonts w:ascii="Wingdings" w:hAnsi="Wingdings" w:hint="default"/>
      </w:rPr>
    </w:lvl>
    <w:lvl w:ilvl="7" w:tplc="04090003" w:tentative="1">
      <w:start w:val="1"/>
      <w:numFmt w:val="bullet"/>
      <w:lvlText w:val=""/>
      <w:lvlJc w:val="left"/>
      <w:pPr>
        <w:ind w:left="3922" w:hanging="420"/>
      </w:pPr>
      <w:rPr>
        <w:rFonts w:ascii="Wingdings" w:hAnsi="Wingdings" w:hint="default"/>
      </w:rPr>
    </w:lvl>
    <w:lvl w:ilvl="8" w:tplc="04090005" w:tentative="1">
      <w:start w:val="1"/>
      <w:numFmt w:val="bullet"/>
      <w:lvlText w:val=""/>
      <w:lvlJc w:val="left"/>
      <w:pPr>
        <w:ind w:left="4342" w:hanging="420"/>
      </w:pPr>
      <w:rPr>
        <w:rFonts w:ascii="Wingdings" w:hAnsi="Wingdings" w:hint="default"/>
      </w:rPr>
    </w:lvl>
  </w:abstractNum>
  <w:abstractNum w:abstractNumId="5" w15:restartNumberingAfterBreak="0">
    <w:nsid w:val="6DB20A64"/>
    <w:multiLevelType w:val="hybridMultilevel"/>
    <w:tmpl w:val="D0ECA282"/>
    <w:lvl w:ilvl="0" w:tplc="10ACE5BA">
      <w:start w:val="1"/>
      <w:numFmt w:val="decimal"/>
      <w:pStyle w:val="Mdeck4textnumberedlist"/>
      <w:lvlText w:val="%1."/>
      <w:lvlJc w:val="left"/>
      <w:pPr>
        <w:ind w:left="1429" w:hanging="357"/>
      </w:pPr>
      <w:rPr>
        <w:rFonts w:hint="eastAsia"/>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5"/>
  </w:num>
  <w:num w:numId="9">
    <w:abstractNumId w:val="3"/>
  </w:num>
  <w:numIdMacAtCleanup w:val="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fan Lukits">
    <w15:presenceInfo w15:providerId="AD" w15:userId="S-1-5-21-2613363088-2138035766-1417691617-14844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trackRevisions/>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B14"/>
    <w:rsid w:val="00000637"/>
    <w:rsid w:val="000006F8"/>
    <w:rsid w:val="000046B6"/>
    <w:rsid w:val="00004BA7"/>
    <w:rsid w:val="00005FC2"/>
    <w:rsid w:val="00011BC3"/>
    <w:rsid w:val="00011E67"/>
    <w:rsid w:val="0001283B"/>
    <w:rsid w:val="0001433F"/>
    <w:rsid w:val="0002090C"/>
    <w:rsid w:val="00022102"/>
    <w:rsid w:val="00024621"/>
    <w:rsid w:val="0002467B"/>
    <w:rsid w:val="00025A91"/>
    <w:rsid w:val="00025C56"/>
    <w:rsid w:val="000319B8"/>
    <w:rsid w:val="0003289B"/>
    <w:rsid w:val="0003351A"/>
    <w:rsid w:val="00034840"/>
    <w:rsid w:val="00034BF8"/>
    <w:rsid w:val="00035E06"/>
    <w:rsid w:val="000361F7"/>
    <w:rsid w:val="00037F00"/>
    <w:rsid w:val="00041A10"/>
    <w:rsid w:val="0004245C"/>
    <w:rsid w:val="00042C12"/>
    <w:rsid w:val="000439F3"/>
    <w:rsid w:val="00043F91"/>
    <w:rsid w:val="00044417"/>
    <w:rsid w:val="0004473F"/>
    <w:rsid w:val="00045898"/>
    <w:rsid w:val="00046353"/>
    <w:rsid w:val="00050716"/>
    <w:rsid w:val="00050C65"/>
    <w:rsid w:val="000520E3"/>
    <w:rsid w:val="000551E0"/>
    <w:rsid w:val="000562B9"/>
    <w:rsid w:val="00056DBB"/>
    <w:rsid w:val="000578BD"/>
    <w:rsid w:val="000602E4"/>
    <w:rsid w:val="000605CD"/>
    <w:rsid w:val="00063A6A"/>
    <w:rsid w:val="00063A70"/>
    <w:rsid w:val="0006467F"/>
    <w:rsid w:val="0006728E"/>
    <w:rsid w:val="00071D03"/>
    <w:rsid w:val="00073BD9"/>
    <w:rsid w:val="00077A9D"/>
    <w:rsid w:val="000806F1"/>
    <w:rsid w:val="00082D78"/>
    <w:rsid w:val="000833FA"/>
    <w:rsid w:val="000848F9"/>
    <w:rsid w:val="00086C90"/>
    <w:rsid w:val="00094176"/>
    <w:rsid w:val="000A0E49"/>
    <w:rsid w:val="000A0F29"/>
    <w:rsid w:val="000A3155"/>
    <w:rsid w:val="000A411D"/>
    <w:rsid w:val="000A45A9"/>
    <w:rsid w:val="000A5FAE"/>
    <w:rsid w:val="000B05D0"/>
    <w:rsid w:val="000B38AC"/>
    <w:rsid w:val="000B4067"/>
    <w:rsid w:val="000B529D"/>
    <w:rsid w:val="000B5482"/>
    <w:rsid w:val="000B7EF6"/>
    <w:rsid w:val="000C299D"/>
    <w:rsid w:val="000C4A82"/>
    <w:rsid w:val="000C4B5D"/>
    <w:rsid w:val="000C4FB6"/>
    <w:rsid w:val="000D0305"/>
    <w:rsid w:val="000D0745"/>
    <w:rsid w:val="000D0874"/>
    <w:rsid w:val="000D093A"/>
    <w:rsid w:val="000D166F"/>
    <w:rsid w:val="000D2842"/>
    <w:rsid w:val="000D2F06"/>
    <w:rsid w:val="000D5554"/>
    <w:rsid w:val="000E08FD"/>
    <w:rsid w:val="000E35FE"/>
    <w:rsid w:val="000E37D1"/>
    <w:rsid w:val="000E7A5D"/>
    <w:rsid w:val="000F0E85"/>
    <w:rsid w:val="000F0F9F"/>
    <w:rsid w:val="000F4E0E"/>
    <w:rsid w:val="00100B2F"/>
    <w:rsid w:val="00100FE2"/>
    <w:rsid w:val="00103634"/>
    <w:rsid w:val="00104294"/>
    <w:rsid w:val="00112393"/>
    <w:rsid w:val="00113803"/>
    <w:rsid w:val="00115E31"/>
    <w:rsid w:val="001170CF"/>
    <w:rsid w:val="0011779E"/>
    <w:rsid w:val="00120920"/>
    <w:rsid w:val="0012125D"/>
    <w:rsid w:val="00124285"/>
    <w:rsid w:val="0012462F"/>
    <w:rsid w:val="001268A0"/>
    <w:rsid w:val="00127B58"/>
    <w:rsid w:val="00130F88"/>
    <w:rsid w:val="00131F3D"/>
    <w:rsid w:val="001352B6"/>
    <w:rsid w:val="00135C14"/>
    <w:rsid w:val="00140A39"/>
    <w:rsid w:val="0014158B"/>
    <w:rsid w:val="00143181"/>
    <w:rsid w:val="00144660"/>
    <w:rsid w:val="00144DC5"/>
    <w:rsid w:val="00144E54"/>
    <w:rsid w:val="00145626"/>
    <w:rsid w:val="00145F5A"/>
    <w:rsid w:val="00150342"/>
    <w:rsid w:val="00151E48"/>
    <w:rsid w:val="00152F85"/>
    <w:rsid w:val="00155401"/>
    <w:rsid w:val="00156006"/>
    <w:rsid w:val="00160C50"/>
    <w:rsid w:val="0016263E"/>
    <w:rsid w:val="001632F9"/>
    <w:rsid w:val="00163372"/>
    <w:rsid w:val="00165A01"/>
    <w:rsid w:val="001665A2"/>
    <w:rsid w:val="0016702F"/>
    <w:rsid w:val="001732EE"/>
    <w:rsid w:val="001739FB"/>
    <w:rsid w:val="00173FC0"/>
    <w:rsid w:val="001763AE"/>
    <w:rsid w:val="00176BBA"/>
    <w:rsid w:val="00176DC5"/>
    <w:rsid w:val="00176E73"/>
    <w:rsid w:val="0017709E"/>
    <w:rsid w:val="001812DE"/>
    <w:rsid w:val="00184B65"/>
    <w:rsid w:val="00184ECF"/>
    <w:rsid w:val="001854A7"/>
    <w:rsid w:val="001860DD"/>
    <w:rsid w:val="00192141"/>
    <w:rsid w:val="001929BE"/>
    <w:rsid w:val="00193EBD"/>
    <w:rsid w:val="00194DCB"/>
    <w:rsid w:val="001A0D5B"/>
    <w:rsid w:val="001A103B"/>
    <w:rsid w:val="001A2D5C"/>
    <w:rsid w:val="001A3926"/>
    <w:rsid w:val="001A4A0E"/>
    <w:rsid w:val="001A7D08"/>
    <w:rsid w:val="001B09F9"/>
    <w:rsid w:val="001B22D3"/>
    <w:rsid w:val="001B2E32"/>
    <w:rsid w:val="001B396D"/>
    <w:rsid w:val="001B3A0F"/>
    <w:rsid w:val="001B446E"/>
    <w:rsid w:val="001C0136"/>
    <w:rsid w:val="001C0A1F"/>
    <w:rsid w:val="001C2A2E"/>
    <w:rsid w:val="001C3B86"/>
    <w:rsid w:val="001C6374"/>
    <w:rsid w:val="001C6E7F"/>
    <w:rsid w:val="001D0A2E"/>
    <w:rsid w:val="001D0BD8"/>
    <w:rsid w:val="001D4C88"/>
    <w:rsid w:val="001D4CBF"/>
    <w:rsid w:val="001D5C83"/>
    <w:rsid w:val="001D5CB0"/>
    <w:rsid w:val="001D7118"/>
    <w:rsid w:val="001D7351"/>
    <w:rsid w:val="001E0BFA"/>
    <w:rsid w:val="001E26BA"/>
    <w:rsid w:val="001E3DBC"/>
    <w:rsid w:val="001F2913"/>
    <w:rsid w:val="001F45A9"/>
    <w:rsid w:val="001F55DC"/>
    <w:rsid w:val="001F5A4A"/>
    <w:rsid w:val="0020147D"/>
    <w:rsid w:val="002021CF"/>
    <w:rsid w:val="002026F5"/>
    <w:rsid w:val="002030F6"/>
    <w:rsid w:val="00203E86"/>
    <w:rsid w:val="00206B4D"/>
    <w:rsid w:val="0021202D"/>
    <w:rsid w:val="00214190"/>
    <w:rsid w:val="00215523"/>
    <w:rsid w:val="00216FA9"/>
    <w:rsid w:val="00220209"/>
    <w:rsid w:val="002220D5"/>
    <w:rsid w:val="00223A64"/>
    <w:rsid w:val="00225217"/>
    <w:rsid w:val="00225F3F"/>
    <w:rsid w:val="00226AB1"/>
    <w:rsid w:val="0023298B"/>
    <w:rsid w:val="00234505"/>
    <w:rsid w:val="00235077"/>
    <w:rsid w:val="00235973"/>
    <w:rsid w:val="00236969"/>
    <w:rsid w:val="00236C0D"/>
    <w:rsid w:val="00236D35"/>
    <w:rsid w:val="00236F94"/>
    <w:rsid w:val="00237EDD"/>
    <w:rsid w:val="0024084D"/>
    <w:rsid w:val="00240C8C"/>
    <w:rsid w:val="00241C14"/>
    <w:rsid w:val="002434C9"/>
    <w:rsid w:val="002444F2"/>
    <w:rsid w:val="00246CE0"/>
    <w:rsid w:val="0025127B"/>
    <w:rsid w:val="00251811"/>
    <w:rsid w:val="0025232D"/>
    <w:rsid w:val="00252515"/>
    <w:rsid w:val="0025259B"/>
    <w:rsid w:val="00252BD9"/>
    <w:rsid w:val="00253193"/>
    <w:rsid w:val="00255B5C"/>
    <w:rsid w:val="00257403"/>
    <w:rsid w:val="0025777F"/>
    <w:rsid w:val="00261B77"/>
    <w:rsid w:val="00263890"/>
    <w:rsid w:val="0026479E"/>
    <w:rsid w:val="002665A2"/>
    <w:rsid w:val="00270264"/>
    <w:rsid w:val="00271978"/>
    <w:rsid w:val="00272574"/>
    <w:rsid w:val="00273440"/>
    <w:rsid w:val="0027513B"/>
    <w:rsid w:val="0027593D"/>
    <w:rsid w:val="00275F7E"/>
    <w:rsid w:val="00276B71"/>
    <w:rsid w:val="0027713B"/>
    <w:rsid w:val="00280418"/>
    <w:rsid w:val="002813F6"/>
    <w:rsid w:val="0028335A"/>
    <w:rsid w:val="00285954"/>
    <w:rsid w:val="00285A67"/>
    <w:rsid w:val="0028727D"/>
    <w:rsid w:val="002915B6"/>
    <w:rsid w:val="0029287A"/>
    <w:rsid w:val="00294C2F"/>
    <w:rsid w:val="0029628E"/>
    <w:rsid w:val="00296EB7"/>
    <w:rsid w:val="002A31E4"/>
    <w:rsid w:val="002A59D0"/>
    <w:rsid w:val="002A66E9"/>
    <w:rsid w:val="002A7A1A"/>
    <w:rsid w:val="002B0BCA"/>
    <w:rsid w:val="002B37F5"/>
    <w:rsid w:val="002B4981"/>
    <w:rsid w:val="002B73EA"/>
    <w:rsid w:val="002B75A2"/>
    <w:rsid w:val="002B7893"/>
    <w:rsid w:val="002C0E6A"/>
    <w:rsid w:val="002C28DD"/>
    <w:rsid w:val="002C300A"/>
    <w:rsid w:val="002C5045"/>
    <w:rsid w:val="002C6C5F"/>
    <w:rsid w:val="002C7423"/>
    <w:rsid w:val="002C7CEB"/>
    <w:rsid w:val="002D0834"/>
    <w:rsid w:val="002D2055"/>
    <w:rsid w:val="002D476D"/>
    <w:rsid w:val="002D4F9D"/>
    <w:rsid w:val="002D7EB2"/>
    <w:rsid w:val="002E0B8D"/>
    <w:rsid w:val="002E11AF"/>
    <w:rsid w:val="002E1F9C"/>
    <w:rsid w:val="002E2696"/>
    <w:rsid w:val="002E45FF"/>
    <w:rsid w:val="002E4AE9"/>
    <w:rsid w:val="002E59FA"/>
    <w:rsid w:val="002E631D"/>
    <w:rsid w:val="002E699F"/>
    <w:rsid w:val="002F0022"/>
    <w:rsid w:val="002F1F90"/>
    <w:rsid w:val="002F30E0"/>
    <w:rsid w:val="002F3A40"/>
    <w:rsid w:val="002F6006"/>
    <w:rsid w:val="002F667B"/>
    <w:rsid w:val="002F6728"/>
    <w:rsid w:val="002F6FC8"/>
    <w:rsid w:val="002F7008"/>
    <w:rsid w:val="00300F39"/>
    <w:rsid w:val="0030282D"/>
    <w:rsid w:val="0030286C"/>
    <w:rsid w:val="0030379B"/>
    <w:rsid w:val="00303B2D"/>
    <w:rsid w:val="003053D7"/>
    <w:rsid w:val="00305668"/>
    <w:rsid w:val="00305BFA"/>
    <w:rsid w:val="003066AC"/>
    <w:rsid w:val="00306771"/>
    <w:rsid w:val="00307894"/>
    <w:rsid w:val="0030792C"/>
    <w:rsid w:val="00307DAD"/>
    <w:rsid w:val="00312F5B"/>
    <w:rsid w:val="0031308C"/>
    <w:rsid w:val="0031392A"/>
    <w:rsid w:val="003167AC"/>
    <w:rsid w:val="0032250E"/>
    <w:rsid w:val="00322580"/>
    <w:rsid w:val="003229FD"/>
    <w:rsid w:val="003246E2"/>
    <w:rsid w:val="0032589B"/>
    <w:rsid w:val="003260DD"/>
    <w:rsid w:val="0033124F"/>
    <w:rsid w:val="0033164F"/>
    <w:rsid w:val="00333C2D"/>
    <w:rsid w:val="003352F1"/>
    <w:rsid w:val="00336080"/>
    <w:rsid w:val="00336BEA"/>
    <w:rsid w:val="003379F5"/>
    <w:rsid w:val="00340477"/>
    <w:rsid w:val="00341638"/>
    <w:rsid w:val="00341815"/>
    <w:rsid w:val="00344684"/>
    <w:rsid w:val="00344DFE"/>
    <w:rsid w:val="00346A68"/>
    <w:rsid w:val="00346B1B"/>
    <w:rsid w:val="00347596"/>
    <w:rsid w:val="00347C0C"/>
    <w:rsid w:val="00352D55"/>
    <w:rsid w:val="0035313A"/>
    <w:rsid w:val="0035340A"/>
    <w:rsid w:val="00353B41"/>
    <w:rsid w:val="0035469E"/>
    <w:rsid w:val="0035521D"/>
    <w:rsid w:val="00357207"/>
    <w:rsid w:val="00362324"/>
    <w:rsid w:val="00363D81"/>
    <w:rsid w:val="00367166"/>
    <w:rsid w:val="00367343"/>
    <w:rsid w:val="003675B2"/>
    <w:rsid w:val="00367C05"/>
    <w:rsid w:val="00370569"/>
    <w:rsid w:val="003709EC"/>
    <w:rsid w:val="00372FCD"/>
    <w:rsid w:val="00373D16"/>
    <w:rsid w:val="00373F32"/>
    <w:rsid w:val="00374898"/>
    <w:rsid w:val="003769CD"/>
    <w:rsid w:val="00376FA1"/>
    <w:rsid w:val="00380F18"/>
    <w:rsid w:val="00381C2D"/>
    <w:rsid w:val="00381D89"/>
    <w:rsid w:val="00381FC4"/>
    <w:rsid w:val="003835CE"/>
    <w:rsid w:val="003855CF"/>
    <w:rsid w:val="003902E6"/>
    <w:rsid w:val="00391035"/>
    <w:rsid w:val="003911F6"/>
    <w:rsid w:val="00391F71"/>
    <w:rsid w:val="003938E0"/>
    <w:rsid w:val="00394742"/>
    <w:rsid w:val="003A0FDD"/>
    <w:rsid w:val="003A116E"/>
    <w:rsid w:val="003A1FCC"/>
    <w:rsid w:val="003A2168"/>
    <w:rsid w:val="003A3F7E"/>
    <w:rsid w:val="003A445F"/>
    <w:rsid w:val="003A4FD3"/>
    <w:rsid w:val="003A5E59"/>
    <w:rsid w:val="003B2A22"/>
    <w:rsid w:val="003B3A7C"/>
    <w:rsid w:val="003B4E63"/>
    <w:rsid w:val="003B559A"/>
    <w:rsid w:val="003B65E3"/>
    <w:rsid w:val="003C014C"/>
    <w:rsid w:val="003C245C"/>
    <w:rsid w:val="003C2C26"/>
    <w:rsid w:val="003C4A20"/>
    <w:rsid w:val="003C4AAF"/>
    <w:rsid w:val="003C7C01"/>
    <w:rsid w:val="003D1BCF"/>
    <w:rsid w:val="003D2888"/>
    <w:rsid w:val="003D2BC8"/>
    <w:rsid w:val="003D6836"/>
    <w:rsid w:val="003D6DF8"/>
    <w:rsid w:val="003D740F"/>
    <w:rsid w:val="003E08EB"/>
    <w:rsid w:val="003E0C56"/>
    <w:rsid w:val="003E14E1"/>
    <w:rsid w:val="003E2B81"/>
    <w:rsid w:val="003E5F91"/>
    <w:rsid w:val="003E68A1"/>
    <w:rsid w:val="003F0471"/>
    <w:rsid w:val="003F21C8"/>
    <w:rsid w:val="003F2876"/>
    <w:rsid w:val="003F35A6"/>
    <w:rsid w:val="003F368E"/>
    <w:rsid w:val="003F4AE6"/>
    <w:rsid w:val="003F6004"/>
    <w:rsid w:val="003F6831"/>
    <w:rsid w:val="003F693E"/>
    <w:rsid w:val="00401EA0"/>
    <w:rsid w:val="0040655F"/>
    <w:rsid w:val="00407752"/>
    <w:rsid w:val="004115E7"/>
    <w:rsid w:val="00411667"/>
    <w:rsid w:val="004123C0"/>
    <w:rsid w:val="00412F36"/>
    <w:rsid w:val="00412FD3"/>
    <w:rsid w:val="004137AF"/>
    <w:rsid w:val="00415FB0"/>
    <w:rsid w:val="00416645"/>
    <w:rsid w:val="00417A0D"/>
    <w:rsid w:val="00423429"/>
    <w:rsid w:val="00424882"/>
    <w:rsid w:val="00425AEA"/>
    <w:rsid w:val="0042627E"/>
    <w:rsid w:val="004262FE"/>
    <w:rsid w:val="00427902"/>
    <w:rsid w:val="0043115A"/>
    <w:rsid w:val="00432800"/>
    <w:rsid w:val="00433837"/>
    <w:rsid w:val="00434423"/>
    <w:rsid w:val="00436BA8"/>
    <w:rsid w:val="0043748F"/>
    <w:rsid w:val="004378B1"/>
    <w:rsid w:val="0044006E"/>
    <w:rsid w:val="00441209"/>
    <w:rsid w:val="00441AF9"/>
    <w:rsid w:val="00441FA3"/>
    <w:rsid w:val="004466AA"/>
    <w:rsid w:val="00446CA3"/>
    <w:rsid w:val="0045011E"/>
    <w:rsid w:val="0045101B"/>
    <w:rsid w:val="004539D4"/>
    <w:rsid w:val="00453CFB"/>
    <w:rsid w:val="0045405C"/>
    <w:rsid w:val="00455021"/>
    <w:rsid w:val="004569E2"/>
    <w:rsid w:val="00456BA6"/>
    <w:rsid w:val="00461413"/>
    <w:rsid w:val="004614D9"/>
    <w:rsid w:val="00461DA2"/>
    <w:rsid w:val="00462789"/>
    <w:rsid w:val="00462F89"/>
    <w:rsid w:val="00467F33"/>
    <w:rsid w:val="00471859"/>
    <w:rsid w:val="00475F95"/>
    <w:rsid w:val="00476172"/>
    <w:rsid w:val="00477487"/>
    <w:rsid w:val="0048098C"/>
    <w:rsid w:val="00480BAE"/>
    <w:rsid w:val="00481ADA"/>
    <w:rsid w:val="00482266"/>
    <w:rsid w:val="00483436"/>
    <w:rsid w:val="00484615"/>
    <w:rsid w:val="004855C1"/>
    <w:rsid w:val="004869B2"/>
    <w:rsid w:val="00492418"/>
    <w:rsid w:val="00492DD6"/>
    <w:rsid w:val="004938FB"/>
    <w:rsid w:val="00495448"/>
    <w:rsid w:val="004971EB"/>
    <w:rsid w:val="004975CF"/>
    <w:rsid w:val="004A070F"/>
    <w:rsid w:val="004A3D67"/>
    <w:rsid w:val="004A3EEB"/>
    <w:rsid w:val="004A44AE"/>
    <w:rsid w:val="004A485C"/>
    <w:rsid w:val="004A6E3D"/>
    <w:rsid w:val="004A77E6"/>
    <w:rsid w:val="004A7C02"/>
    <w:rsid w:val="004B1516"/>
    <w:rsid w:val="004B5574"/>
    <w:rsid w:val="004B637A"/>
    <w:rsid w:val="004B664F"/>
    <w:rsid w:val="004C16C9"/>
    <w:rsid w:val="004C1961"/>
    <w:rsid w:val="004C1A82"/>
    <w:rsid w:val="004C1AB7"/>
    <w:rsid w:val="004C1B70"/>
    <w:rsid w:val="004C3D4B"/>
    <w:rsid w:val="004C5DBC"/>
    <w:rsid w:val="004C6EE2"/>
    <w:rsid w:val="004C71C5"/>
    <w:rsid w:val="004D0408"/>
    <w:rsid w:val="004D2882"/>
    <w:rsid w:val="004D3D30"/>
    <w:rsid w:val="004D464D"/>
    <w:rsid w:val="004D50E0"/>
    <w:rsid w:val="004D6828"/>
    <w:rsid w:val="004E16F5"/>
    <w:rsid w:val="004E50B1"/>
    <w:rsid w:val="004E70CE"/>
    <w:rsid w:val="004F1511"/>
    <w:rsid w:val="004F41A3"/>
    <w:rsid w:val="004F536A"/>
    <w:rsid w:val="004F7B5B"/>
    <w:rsid w:val="00505235"/>
    <w:rsid w:val="005052F4"/>
    <w:rsid w:val="005055B1"/>
    <w:rsid w:val="0050609E"/>
    <w:rsid w:val="0050618C"/>
    <w:rsid w:val="00507FB3"/>
    <w:rsid w:val="00514D19"/>
    <w:rsid w:val="00516FD5"/>
    <w:rsid w:val="005173DA"/>
    <w:rsid w:val="00520C33"/>
    <w:rsid w:val="00523C06"/>
    <w:rsid w:val="00524E78"/>
    <w:rsid w:val="00525CC6"/>
    <w:rsid w:val="00527BF5"/>
    <w:rsid w:val="00532B9C"/>
    <w:rsid w:val="005332DD"/>
    <w:rsid w:val="00533883"/>
    <w:rsid w:val="00534135"/>
    <w:rsid w:val="005400CD"/>
    <w:rsid w:val="00541874"/>
    <w:rsid w:val="00541DC6"/>
    <w:rsid w:val="00546A9B"/>
    <w:rsid w:val="005477D0"/>
    <w:rsid w:val="00547A73"/>
    <w:rsid w:val="00550577"/>
    <w:rsid w:val="00550622"/>
    <w:rsid w:val="00550E34"/>
    <w:rsid w:val="005518BE"/>
    <w:rsid w:val="005519F1"/>
    <w:rsid w:val="00554334"/>
    <w:rsid w:val="00554D7C"/>
    <w:rsid w:val="005569C6"/>
    <w:rsid w:val="00556FA7"/>
    <w:rsid w:val="005574FA"/>
    <w:rsid w:val="005579F5"/>
    <w:rsid w:val="0056451B"/>
    <w:rsid w:val="00565398"/>
    <w:rsid w:val="005665B7"/>
    <w:rsid w:val="0056676E"/>
    <w:rsid w:val="00566825"/>
    <w:rsid w:val="00566C4A"/>
    <w:rsid w:val="0056718A"/>
    <w:rsid w:val="00567455"/>
    <w:rsid w:val="00570518"/>
    <w:rsid w:val="00571422"/>
    <w:rsid w:val="00580739"/>
    <w:rsid w:val="005818B8"/>
    <w:rsid w:val="00587918"/>
    <w:rsid w:val="005879FB"/>
    <w:rsid w:val="005904F3"/>
    <w:rsid w:val="00591118"/>
    <w:rsid w:val="00592174"/>
    <w:rsid w:val="005967B0"/>
    <w:rsid w:val="005967E7"/>
    <w:rsid w:val="0059706B"/>
    <w:rsid w:val="0059738E"/>
    <w:rsid w:val="005A1A79"/>
    <w:rsid w:val="005A42BD"/>
    <w:rsid w:val="005A61BC"/>
    <w:rsid w:val="005A6846"/>
    <w:rsid w:val="005A791C"/>
    <w:rsid w:val="005B372B"/>
    <w:rsid w:val="005C001C"/>
    <w:rsid w:val="005C1C6F"/>
    <w:rsid w:val="005C2A6C"/>
    <w:rsid w:val="005C5730"/>
    <w:rsid w:val="005D196D"/>
    <w:rsid w:val="005D19D4"/>
    <w:rsid w:val="005D2650"/>
    <w:rsid w:val="005D35BB"/>
    <w:rsid w:val="005D7AD3"/>
    <w:rsid w:val="005E1274"/>
    <w:rsid w:val="005E13E0"/>
    <w:rsid w:val="005E36A0"/>
    <w:rsid w:val="005E4EC3"/>
    <w:rsid w:val="005E64B5"/>
    <w:rsid w:val="005E7457"/>
    <w:rsid w:val="005E74D7"/>
    <w:rsid w:val="005E790B"/>
    <w:rsid w:val="005F092A"/>
    <w:rsid w:val="005F1258"/>
    <w:rsid w:val="005F3117"/>
    <w:rsid w:val="005F4B54"/>
    <w:rsid w:val="005F69DB"/>
    <w:rsid w:val="00600E0C"/>
    <w:rsid w:val="0060191C"/>
    <w:rsid w:val="00603D46"/>
    <w:rsid w:val="0060502A"/>
    <w:rsid w:val="006054D8"/>
    <w:rsid w:val="00607C65"/>
    <w:rsid w:val="00610143"/>
    <w:rsid w:val="006101B1"/>
    <w:rsid w:val="00610C2F"/>
    <w:rsid w:val="006118C4"/>
    <w:rsid w:val="00612526"/>
    <w:rsid w:val="00612FD7"/>
    <w:rsid w:val="00614AE8"/>
    <w:rsid w:val="0061522B"/>
    <w:rsid w:val="0061539D"/>
    <w:rsid w:val="0061583B"/>
    <w:rsid w:val="00615B18"/>
    <w:rsid w:val="00621703"/>
    <w:rsid w:val="00621836"/>
    <w:rsid w:val="00621F58"/>
    <w:rsid w:val="00622325"/>
    <w:rsid w:val="00622348"/>
    <w:rsid w:val="00625F2E"/>
    <w:rsid w:val="00625F84"/>
    <w:rsid w:val="00626100"/>
    <w:rsid w:val="00626476"/>
    <w:rsid w:val="00627115"/>
    <w:rsid w:val="006310D8"/>
    <w:rsid w:val="00632FFF"/>
    <w:rsid w:val="006349FA"/>
    <w:rsid w:val="006378A2"/>
    <w:rsid w:val="00637E6E"/>
    <w:rsid w:val="006402BD"/>
    <w:rsid w:val="006408F0"/>
    <w:rsid w:val="006410D6"/>
    <w:rsid w:val="006411A5"/>
    <w:rsid w:val="00641221"/>
    <w:rsid w:val="00642B45"/>
    <w:rsid w:val="0064371D"/>
    <w:rsid w:val="00645862"/>
    <w:rsid w:val="006458D8"/>
    <w:rsid w:val="0065221D"/>
    <w:rsid w:val="00652887"/>
    <w:rsid w:val="00653B88"/>
    <w:rsid w:val="00653C47"/>
    <w:rsid w:val="00654659"/>
    <w:rsid w:val="00655087"/>
    <w:rsid w:val="00655F4C"/>
    <w:rsid w:val="0065777B"/>
    <w:rsid w:val="00661780"/>
    <w:rsid w:val="00663D7F"/>
    <w:rsid w:val="00663FED"/>
    <w:rsid w:val="00667F99"/>
    <w:rsid w:val="006719DE"/>
    <w:rsid w:val="00673C97"/>
    <w:rsid w:val="00674566"/>
    <w:rsid w:val="006746B1"/>
    <w:rsid w:val="006808E8"/>
    <w:rsid w:val="00682FE2"/>
    <w:rsid w:val="00684284"/>
    <w:rsid w:val="00684579"/>
    <w:rsid w:val="00686750"/>
    <w:rsid w:val="00686CBD"/>
    <w:rsid w:val="00686CC5"/>
    <w:rsid w:val="0068700B"/>
    <w:rsid w:val="0069559D"/>
    <w:rsid w:val="00695D67"/>
    <w:rsid w:val="00696F8C"/>
    <w:rsid w:val="0069700C"/>
    <w:rsid w:val="00697037"/>
    <w:rsid w:val="00697801"/>
    <w:rsid w:val="006A074F"/>
    <w:rsid w:val="006A54E3"/>
    <w:rsid w:val="006A55D7"/>
    <w:rsid w:val="006A7AD1"/>
    <w:rsid w:val="006B20CA"/>
    <w:rsid w:val="006B440B"/>
    <w:rsid w:val="006B5189"/>
    <w:rsid w:val="006C09DE"/>
    <w:rsid w:val="006C1055"/>
    <w:rsid w:val="006C3E9D"/>
    <w:rsid w:val="006C44B9"/>
    <w:rsid w:val="006C4FA4"/>
    <w:rsid w:val="006C51D6"/>
    <w:rsid w:val="006C6552"/>
    <w:rsid w:val="006C67DC"/>
    <w:rsid w:val="006C7854"/>
    <w:rsid w:val="006C7D91"/>
    <w:rsid w:val="006C7FED"/>
    <w:rsid w:val="006D0C85"/>
    <w:rsid w:val="006D2ED9"/>
    <w:rsid w:val="006D4052"/>
    <w:rsid w:val="006D425B"/>
    <w:rsid w:val="006D6F56"/>
    <w:rsid w:val="006D7D80"/>
    <w:rsid w:val="006E17AC"/>
    <w:rsid w:val="006E24C6"/>
    <w:rsid w:val="006E32F6"/>
    <w:rsid w:val="006E60D8"/>
    <w:rsid w:val="006E60E5"/>
    <w:rsid w:val="006F0B83"/>
    <w:rsid w:val="006F4232"/>
    <w:rsid w:val="00701836"/>
    <w:rsid w:val="00701987"/>
    <w:rsid w:val="00701F70"/>
    <w:rsid w:val="00702650"/>
    <w:rsid w:val="0070457E"/>
    <w:rsid w:val="007062E3"/>
    <w:rsid w:val="00706936"/>
    <w:rsid w:val="0070769C"/>
    <w:rsid w:val="00710E06"/>
    <w:rsid w:val="00715914"/>
    <w:rsid w:val="00716CC2"/>
    <w:rsid w:val="0071759D"/>
    <w:rsid w:val="0072079B"/>
    <w:rsid w:val="00722184"/>
    <w:rsid w:val="007229D7"/>
    <w:rsid w:val="0072401B"/>
    <w:rsid w:val="00724474"/>
    <w:rsid w:val="007269A0"/>
    <w:rsid w:val="00727D2A"/>
    <w:rsid w:val="00730268"/>
    <w:rsid w:val="00730EDD"/>
    <w:rsid w:val="00732171"/>
    <w:rsid w:val="00732AAB"/>
    <w:rsid w:val="00734847"/>
    <w:rsid w:val="00734C7C"/>
    <w:rsid w:val="0073535F"/>
    <w:rsid w:val="00736FD6"/>
    <w:rsid w:val="0073714D"/>
    <w:rsid w:val="00737F17"/>
    <w:rsid w:val="00741F72"/>
    <w:rsid w:val="0074264B"/>
    <w:rsid w:val="0074415C"/>
    <w:rsid w:val="00746790"/>
    <w:rsid w:val="007468E1"/>
    <w:rsid w:val="0074696F"/>
    <w:rsid w:val="00746DFC"/>
    <w:rsid w:val="007471B8"/>
    <w:rsid w:val="00747BD5"/>
    <w:rsid w:val="007512D0"/>
    <w:rsid w:val="0075223F"/>
    <w:rsid w:val="00752DCE"/>
    <w:rsid w:val="00753727"/>
    <w:rsid w:val="00755404"/>
    <w:rsid w:val="00755676"/>
    <w:rsid w:val="00760E65"/>
    <w:rsid w:val="00763B07"/>
    <w:rsid w:val="00763D41"/>
    <w:rsid w:val="00766CD4"/>
    <w:rsid w:val="0077122E"/>
    <w:rsid w:val="0077147D"/>
    <w:rsid w:val="007814A1"/>
    <w:rsid w:val="00784FCB"/>
    <w:rsid w:val="00785BDF"/>
    <w:rsid w:val="00786C6C"/>
    <w:rsid w:val="00787E8B"/>
    <w:rsid w:val="00790072"/>
    <w:rsid w:val="00791FB2"/>
    <w:rsid w:val="00792569"/>
    <w:rsid w:val="007936E5"/>
    <w:rsid w:val="00793A96"/>
    <w:rsid w:val="007A1B14"/>
    <w:rsid w:val="007A29C5"/>
    <w:rsid w:val="007B0185"/>
    <w:rsid w:val="007B0A56"/>
    <w:rsid w:val="007B4B9B"/>
    <w:rsid w:val="007B65A1"/>
    <w:rsid w:val="007B7493"/>
    <w:rsid w:val="007C0942"/>
    <w:rsid w:val="007C425D"/>
    <w:rsid w:val="007C431E"/>
    <w:rsid w:val="007C4F7F"/>
    <w:rsid w:val="007C7E77"/>
    <w:rsid w:val="007D3CF3"/>
    <w:rsid w:val="007D40E6"/>
    <w:rsid w:val="007D6401"/>
    <w:rsid w:val="007D76D3"/>
    <w:rsid w:val="007D7ECD"/>
    <w:rsid w:val="007E084D"/>
    <w:rsid w:val="007E1C66"/>
    <w:rsid w:val="007E250D"/>
    <w:rsid w:val="007E25C6"/>
    <w:rsid w:val="007E3C59"/>
    <w:rsid w:val="007E3F1E"/>
    <w:rsid w:val="007E52C3"/>
    <w:rsid w:val="007E596F"/>
    <w:rsid w:val="007E70AC"/>
    <w:rsid w:val="007E735C"/>
    <w:rsid w:val="007E7A85"/>
    <w:rsid w:val="007F0197"/>
    <w:rsid w:val="007F0281"/>
    <w:rsid w:val="007F1923"/>
    <w:rsid w:val="007F1FB0"/>
    <w:rsid w:val="007F263B"/>
    <w:rsid w:val="007F2DC8"/>
    <w:rsid w:val="007F5437"/>
    <w:rsid w:val="007F5BE2"/>
    <w:rsid w:val="007F7723"/>
    <w:rsid w:val="0080057F"/>
    <w:rsid w:val="008005B3"/>
    <w:rsid w:val="0080062C"/>
    <w:rsid w:val="0080262B"/>
    <w:rsid w:val="0080381D"/>
    <w:rsid w:val="00803BBF"/>
    <w:rsid w:val="008045A7"/>
    <w:rsid w:val="00804F2A"/>
    <w:rsid w:val="00806F80"/>
    <w:rsid w:val="008111C0"/>
    <w:rsid w:val="00811217"/>
    <w:rsid w:val="00814E34"/>
    <w:rsid w:val="008156EB"/>
    <w:rsid w:val="008158EE"/>
    <w:rsid w:val="0081603E"/>
    <w:rsid w:val="00816EB3"/>
    <w:rsid w:val="0082257C"/>
    <w:rsid w:val="008244D7"/>
    <w:rsid w:val="008252B3"/>
    <w:rsid w:val="00826339"/>
    <w:rsid w:val="00826661"/>
    <w:rsid w:val="008277BB"/>
    <w:rsid w:val="00827BD5"/>
    <w:rsid w:val="00831D40"/>
    <w:rsid w:val="00832530"/>
    <w:rsid w:val="0083491C"/>
    <w:rsid w:val="00834DFD"/>
    <w:rsid w:val="0083766E"/>
    <w:rsid w:val="00837B94"/>
    <w:rsid w:val="00837BC3"/>
    <w:rsid w:val="00840C66"/>
    <w:rsid w:val="008417F4"/>
    <w:rsid w:val="008418F1"/>
    <w:rsid w:val="008434A1"/>
    <w:rsid w:val="00844A58"/>
    <w:rsid w:val="008471DD"/>
    <w:rsid w:val="0084766E"/>
    <w:rsid w:val="00851EA5"/>
    <w:rsid w:val="00852591"/>
    <w:rsid w:val="00856761"/>
    <w:rsid w:val="00857347"/>
    <w:rsid w:val="008573D5"/>
    <w:rsid w:val="008625BD"/>
    <w:rsid w:val="008640E5"/>
    <w:rsid w:val="00865499"/>
    <w:rsid w:val="008670AA"/>
    <w:rsid w:val="0086721C"/>
    <w:rsid w:val="00870E00"/>
    <w:rsid w:val="00871C11"/>
    <w:rsid w:val="0087639C"/>
    <w:rsid w:val="008777D3"/>
    <w:rsid w:val="008810B3"/>
    <w:rsid w:val="00881792"/>
    <w:rsid w:val="00883B03"/>
    <w:rsid w:val="0088505F"/>
    <w:rsid w:val="0088519A"/>
    <w:rsid w:val="00890C8F"/>
    <w:rsid w:val="00891F22"/>
    <w:rsid w:val="00894D12"/>
    <w:rsid w:val="00894E26"/>
    <w:rsid w:val="00895D2A"/>
    <w:rsid w:val="00896C4C"/>
    <w:rsid w:val="008A1923"/>
    <w:rsid w:val="008A20CD"/>
    <w:rsid w:val="008A26D8"/>
    <w:rsid w:val="008A37CD"/>
    <w:rsid w:val="008A5B8F"/>
    <w:rsid w:val="008A5EC4"/>
    <w:rsid w:val="008A6BDF"/>
    <w:rsid w:val="008A716B"/>
    <w:rsid w:val="008B5B4F"/>
    <w:rsid w:val="008B71E2"/>
    <w:rsid w:val="008B7538"/>
    <w:rsid w:val="008C0E13"/>
    <w:rsid w:val="008C2CAB"/>
    <w:rsid w:val="008C3CC7"/>
    <w:rsid w:val="008C5A60"/>
    <w:rsid w:val="008D2721"/>
    <w:rsid w:val="008D3014"/>
    <w:rsid w:val="008D4222"/>
    <w:rsid w:val="008D448D"/>
    <w:rsid w:val="008D48DD"/>
    <w:rsid w:val="008D5B12"/>
    <w:rsid w:val="008D5E3B"/>
    <w:rsid w:val="008E114F"/>
    <w:rsid w:val="008E49CB"/>
    <w:rsid w:val="008E7A56"/>
    <w:rsid w:val="008E7C63"/>
    <w:rsid w:val="008F1A68"/>
    <w:rsid w:val="008F2DEE"/>
    <w:rsid w:val="008F33FE"/>
    <w:rsid w:val="008F3A92"/>
    <w:rsid w:val="008F71EA"/>
    <w:rsid w:val="00900F5C"/>
    <w:rsid w:val="0090278A"/>
    <w:rsid w:val="009029A5"/>
    <w:rsid w:val="00910A12"/>
    <w:rsid w:val="0091311E"/>
    <w:rsid w:val="009136F9"/>
    <w:rsid w:val="00916274"/>
    <w:rsid w:val="00917AB1"/>
    <w:rsid w:val="0092016B"/>
    <w:rsid w:val="0092078E"/>
    <w:rsid w:val="00921161"/>
    <w:rsid w:val="00922F79"/>
    <w:rsid w:val="00923730"/>
    <w:rsid w:val="00923D04"/>
    <w:rsid w:val="00924154"/>
    <w:rsid w:val="00924749"/>
    <w:rsid w:val="0092599A"/>
    <w:rsid w:val="00926435"/>
    <w:rsid w:val="0092709F"/>
    <w:rsid w:val="00927DF6"/>
    <w:rsid w:val="00930D40"/>
    <w:rsid w:val="009320BE"/>
    <w:rsid w:val="0093213C"/>
    <w:rsid w:val="0093245D"/>
    <w:rsid w:val="00932DF7"/>
    <w:rsid w:val="00934A1D"/>
    <w:rsid w:val="00935FFF"/>
    <w:rsid w:val="00936873"/>
    <w:rsid w:val="00937630"/>
    <w:rsid w:val="00941A38"/>
    <w:rsid w:val="00943DB0"/>
    <w:rsid w:val="009445C2"/>
    <w:rsid w:val="00945ABF"/>
    <w:rsid w:val="009479BC"/>
    <w:rsid w:val="009502B2"/>
    <w:rsid w:val="009514DD"/>
    <w:rsid w:val="00953BF5"/>
    <w:rsid w:val="0095432D"/>
    <w:rsid w:val="00954F6E"/>
    <w:rsid w:val="009564D7"/>
    <w:rsid w:val="0095730D"/>
    <w:rsid w:val="009573AE"/>
    <w:rsid w:val="00957A7B"/>
    <w:rsid w:val="00957C7E"/>
    <w:rsid w:val="009636E0"/>
    <w:rsid w:val="00965D9A"/>
    <w:rsid w:val="00971857"/>
    <w:rsid w:val="00973CB3"/>
    <w:rsid w:val="0097717F"/>
    <w:rsid w:val="009801B6"/>
    <w:rsid w:val="0098119E"/>
    <w:rsid w:val="009836DF"/>
    <w:rsid w:val="009867EF"/>
    <w:rsid w:val="00986BB9"/>
    <w:rsid w:val="0098796E"/>
    <w:rsid w:val="0099115A"/>
    <w:rsid w:val="00992FA0"/>
    <w:rsid w:val="0099449B"/>
    <w:rsid w:val="009947DB"/>
    <w:rsid w:val="00994E48"/>
    <w:rsid w:val="0099601C"/>
    <w:rsid w:val="00997702"/>
    <w:rsid w:val="009A21C5"/>
    <w:rsid w:val="009A2D1C"/>
    <w:rsid w:val="009A428D"/>
    <w:rsid w:val="009A453D"/>
    <w:rsid w:val="009A656B"/>
    <w:rsid w:val="009A73A9"/>
    <w:rsid w:val="009A7DE1"/>
    <w:rsid w:val="009B1383"/>
    <w:rsid w:val="009B75D1"/>
    <w:rsid w:val="009C09A6"/>
    <w:rsid w:val="009C1EA0"/>
    <w:rsid w:val="009C3A17"/>
    <w:rsid w:val="009C47DE"/>
    <w:rsid w:val="009C4D38"/>
    <w:rsid w:val="009C501E"/>
    <w:rsid w:val="009C50FC"/>
    <w:rsid w:val="009D0479"/>
    <w:rsid w:val="009D0924"/>
    <w:rsid w:val="009D34D2"/>
    <w:rsid w:val="009D55DE"/>
    <w:rsid w:val="009D56B4"/>
    <w:rsid w:val="009E2755"/>
    <w:rsid w:val="009E43C3"/>
    <w:rsid w:val="009E50FD"/>
    <w:rsid w:val="009E5D13"/>
    <w:rsid w:val="009E5FB2"/>
    <w:rsid w:val="009E61C0"/>
    <w:rsid w:val="009E7648"/>
    <w:rsid w:val="009F017C"/>
    <w:rsid w:val="009F1081"/>
    <w:rsid w:val="009F245B"/>
    <w:rsid w:val="009F3C30"/>
    <w:rsid w:val="009F503A"/>
    <w:rsid w:val="009F6F14"/>
    <w:rsid w:val="009F70DB"/>
    <w:rsid w:val="00A00529"/>
    <w:rsid w:val="00A01504"/>
    <w:rsid w:val="00A01773"/>
    <w:rsid w:val="00A06558"/>
    <w:rsid w:val="00A06614"/>
    <w:rsid w:val="00A0689F"/>
    <w:rsid w:val="00A077D6"/>
    <w:rsid w:val="00A10B4B"/>
    <w:rsid w:val="00A12039"/>
    <w:rsid w:val="00A14C60"/>
    <w:rsid w:val="00A15B50"/>
    <w:rsid w:val="00A16B99"/>
    <w:rsid w:val="00A202CE"/>
    <w:rsid w:val="00A219E3"/>
    <w:rsid w:val="00A2661C"/>
    <w:rsid w:val="00A27177"/>
    <w:rsid w:val="00A30E40"/>
    <w:rsid w:val="00A31AFC"/>
    <w:rsid w:val="00A32E38"/>
    <w:rsid w:val="00A34A3A"/>
    <w:rsid w:val="00A34AC3"/>
    <w:rsid w:val="00A35C61"/>
    <w:rsid w:val="00A37CE5"/>
    <w:rsid w:val="00A37D4C"/>
    <w:rsid w:val="00A404B1"/>
    <w:rsid w:val="00A434D9"/>
    <w:rsid w:val="00A44129"/>
    <w:rsid w:val="00A44FB7"/>
    <w:rsid w:val="00A46EC6"/>
    <w:rsid w:val="00A46FB9"/>
    <w:rsid w:val="00A47071"/>
    <w:rsid w:val="00A51E43"/>
    <w:rsid w:val="00A55A64"/>
    <w:rsid w:val="00A61DE2"/>
    <w:rsid w:val="00A6274A"/>
    <w:rsid w:val="00A6419F"/>
    <w:rsid w:val="00A67762"/>
    <w:rsid w:val="00A7295D"/>
    <w:rsid w:val="00A753C9"/>
    <w:rsid w:val="00A75FF2"/>
    <w:rsid w:val="00A808AC"/>
    <w:rsid w:val="00A82ADF"/>
    <w:rsid w:val="00A84F67"/>
    <w:rsid w:val="00A8598D"/>
    <w:rsid w:val="00A861F6"/>
    <w:rsid w:val="00A902DE"/>
    <w:rsid w:val="00A9156B"/>
    <w:rsid w:val="00A91FB2"/>
    <w:rsid w:val="00A95E52"/>
    <w:rsid w:val="00A96386"/>
    <w:rsid w:val="00A96AAA"/>
    <w:rsid w:val="00A96DC0"/>
    <w:rsid w:val="00A973BA"/>
    <w:rsid w:val="00AA2CBC"/>
    <w:rsid w:val="00AA4CDC"/>
    <w:rsid w:val="00AA534C"/>
    <w:rsid w:val="00AA6D33"/>
    <w:rsid w:val="00AA6D42"/>
    <w:rsid w:val="00AA7D47"/>
    <w:rsid w:val="00AA7DED"/>
    <w:rsid w:val="00AB118B"/>
    <w:rsid w:val="00AB3B2F"/>
    <w:rsid w:val="00AB4374"/>
    <w:rsid w:val="00AB5322"/>
    <w:rsid w:val="00AB7823"/>
    <w:rsid w:val="00AC0F37"/>
    <w:rsid w:val="00AC1CB6"/>
    <w:rsid w:val="00AC2E74"/>
    <w:rsid w:val="00AC37B2"/>
    <w:rsid w:val="00AC4C9A"/>
    <w:rsid w:val="00AD1980"/>
    <w:rsid w:val="00AD323F"/>
    <w:rsid w:val="00AD414A"/>
    <w:rsid w:val="00AD419B"/>
    <w:rsid w:val="00AD452E"/>
    <w:rsid w:val="00AD595E"/>
    <w:rsid w:val="00AD5DDA"/>
    <w:rsid w:val="00AE1FC9"/>
    <w:rsid w:val="00AE26B0"/>
    <w:rsid w:val="00AE481D"/>
    <w:rsid w:val="00AE737B"/>
    <w:rsid w:val="00AF319E"/>
    <w:rsid w:val="00AF3647"/>
    <w:rsid w:val="00AF48DF"/>
    <w:rsid w:val="00AF69A6"/>
    <w:rsid w:val="00AF6B00"/>
    <w:rsid w:val="00AF6F96"/>
    <w:rsid w:val="00AF75FB"/>
    <w:rsid w:val="00AF7D31"/>
    <w:rsid w:val="00B00435"/>
    <w:rsid w:val="00B00829"/>
    <w:rsid w:val="00B0158D"/>
    <w:rsid w:val="00B04A30"/>
    <w:rsid w:val="00B062AD"/>
    <w:rsid w:val="00B06C8B"/>
    <w:rsid w:val="00B075B0"/>
    <w:rsid w:val="00B110B4"/>
    <w:rsid w:val="00B2055D"/>
    <w:rsid w:val="00B21A85"/>
    <w:rsid w:val="00B21C2D"/>
    <w:rsid w:val="00B225D6"/>
    <w:rsid w:val="00B23DA4"/>
    <w:rsid w:val="00B243FE"/>
    <w:rsid w:val="00B24904"/>
    <w:rsid w:val="00B24CBA"/>
    <w:rsid w:val="00B2666F"/>
    <w:rsid w:val="00B26F93"/>
    <w:rsid w:val="00B27BFC"/>
    <w:rsid w:val="00B306A5"/>
    <w:rsid w:val="00B3096E"/>
    <w:rsid w:val="00B3205D"/>
    <w:rsid w:val="00B32A73"/>
    <w:rsid w:val="00B36FA1"/>
    <w:rsid w:val="00B37511"/>
    <w:rsid w:val="00B376D6"/>
    <w:rsid w:val="00B43E47"/>
    <w:rsid w:val="00B451AE"/>
    <w:rsid w:val="00B519FA"/>
    <w:rsid w:val="00B52973"/>
    <w:rsid w:val="00B52EB1"/>
    <w:rsid w:val="00B5455D"/>
    <w:rsid w:val="00B56B51"/>
    <w:rsid w:val="00B6121E"/>
    <w:rsid w:val="00B61A5C"/>
    <w:rsid w:val="00B62B2E"/>
    <w:rsid w:val="00B637D3"/>
    <w:rsid w:val="00B64885"/>
    <w:rsid w:val="00B65510"/>
    <w:rsid w:val="00B65A10"/>
    <w:rsid w:val="00B66947"/>
    <w:rsid w:val="00B66F4D"/>
    <w:rsid w:val="00B729AE"/>
    <w:rsid w:val="00B737B6"/>
    <w:rsid w:val="00B74786"/>
    <w:rsid w:val="00B757FD"/>
    <w:rsid w:val="00B770CF"/>
    <w:rsid w:val="00B80F65"/>
    <w:rsid w:val="00B81556"/>
    <w:rsid w:val="00B82878"/>
    <w:rsid w:val="00B832AE"/>
    <w:rsid w:val="00B83B50"/>
    <w:rsid w:val="00B85C83"/>
    <w:rsid w:val="00B8797E"/>
    <w:rsid w:val="00B90965"/>
    <w:rsid w:val="00B909C3"/>
    <w:rsid w:val="00B92E82"/>
    <w:rsid w:val="00B93F30"/>
    <w:rsid w:val="00B94B25"/>
    <w:rsid w:val="00B958A6"/>
    <w:rsid w:val="00B96FBF"/>
    <w:rsid w:val="00BA1537"/>
    <w:rsid w:val="00BA1EBB"/>
    <w:rsid w:val="00BA2636"/>
    <w:rsid w:val="00BA6755"/>
    <w:rsid w:val="00BB349D"/>
    <w:rsid w:val="00BB5110"/>
    <w:rsid w:val="00BB514E"/>
    <w:rsid w:val="00BC0793"/>
    <w:rsid w:val="00BC092A"/>
    <w:rsid w:val="00BC2E11"/>
    <w:rsid w:val="00BC33F8"/>
    <w:rsid w:val="00BC61FC"/>
    <w:rsid w:val="00BD30B2"/>
    <w:rsid w:val="00BD3F58"/>
    <w:rsid w:val="00BD583E"/>
    <w:rsid w:val="00BE0ADB"/>
    <w:rsid w:val="00BE0EB9"/>
    <w:rsid w:val="00BE10C7"/>
    <w:rsid w:val="00BE6469"/>
    <w:rsid w:val="00BE7A85"/>
    <w:rsid w:val="00BE7D4C"/>
    <w:rsid w:val="00BF1568"/>
    <w:rsid w:val="00BF321E"/>
    <w:rsid w:val="00BF4E44"/>
    <w:rsid w:val="00BF602D"/>
    <w:rsid w:val="00BF7B4F"/>
    <w:rsid w:val="00C00218"/>
    <w:rsid w:val="00C01305"/>
    <w:rsid w:val="00C01849"/>
    <w:rsid w:val="00C0532A"/>
    <w:rsid w:val="00C05F9F"/>
    <w:rsid w:val="00C06CF0"/>
    <w:rsid w:val="00C07AB8"/>
    <w:rsid w:val="00C07D01"/>
    <w:rsid w:val="00C11FEA"/>
    <w:rsid w:val="00C124C6"/>
    <w:rsid w:val="00C1340D"/>
    <w:rsid w:val="00C14AF9"/>
    <w:rsid w:val="00C152AD"/>
    <w:rsid w:val="00C17354"/>
    <w:rsid w:val="00C221B1"/>
    <w:rsid w:val="00C232C0"/>
    <w:rsid w:val="00C236E0"/>
    <w:rsid w:val="00C23CA1"/>
    <w:rsid w:val="00C23F3D"/>
    <w:rsid w:val="00C24602"/>
    <w:rsid w:val="00C258E4"/>
    <w:rsid w:val="00C25FEE"/>
    <w:rsid w:val="00C31793"/>
    <w:rsid w:val="00C32AC9"/>
    <w:rsid w:val="00C373FE"/>
    <w:rsid w:val="00C4329A"/>
    <w:rsid w:val="00C45687"/>
    <w:rsid w:val="00C45730"/>
    <w:rsid w:val="00C45A45"/>
    <w:rsid w:val="00C47CCD"/>
    <w:rsid w:val="00C50174"/>
    <w:rsid w:val="00C504B1"/>
    <w:rsid w:val="00C5213B"/>
    <w:rsid w:val="00C52AF1"/>
    <w:rsid w:val="00C53638"/>
    <w:rsid w:val="00C5376E"/>
    <w:rsid w:val="00C541C4"/>
    <w:rsid w:val="00C54255"/>
    <w:rsid w:val="00C55BA4"/>
    <w:rsid w:val="00C57E9A"/>
    <w:rsid w:val="00C62E0E"/>
    <w:rsid w:val="00C64ACC"/>
    <w:rsid w:val="00C6573A"/>
    <w:rsid w:val="00C66CC4"/>
    <w:rsid w:val="00C70D7F"/>
    <w:rsid w:val="00C715CB"/>
    <w:rsid w:val="00C7209A"/>
    <w:rsid w:val="00C721BC"/>
    <w:rsid w:val="00C77BDE"/>
    <w:rsid w:val="00C77C78"/>
    <w:rsid w:val="00C804DA"/>
    <w:rsid w:val="00C80FCB"/>
    <w:rsid w:val="00C814C8"/>
    <w:rsid w:val="00C819D0"/>
    <w:rsid w:val="00C81B6C"/>
    <w:rsid w:val="00C8206B"/>
    <w:rsid w:val="00C86511"/>
    <w:rsid w:val="00C874D2"/>
    <w:rsid w:val="00C9168E"/>
    <w:rsid w:val="00C930E0"/>
    <w:rsid w:val="00C937F4"/>
    <w:rsid w:val="00C93855"/>
    <w:rsid w:val="00C93AB0"/>
    <w:rsid w:val="00C94ADE"/>
    <w:rsid w:val="00C96464"/>
    <w:rsid w:val="00CA464D"/>
    <w:rsid w:val="00CA538C"/>
    <w:rsid w:val="00CA54B4"/>
    <w:rsid w:val="00CA70EC"/>
    <w:rsid w:val="00CB275A"/>
    <w:rsid w:val="00CB2FA0"/>
    <w:rsid w:val="00CB5825"/>
    <w:rsid w:val="00CB5C91"/>
    <w:rsid w:val="00CB6330"/>
    <w:rsid w:val="00CC0829"/>
    <w:rsid w:val="00CC1B4D"/>
    <w:rsid w:val="00CC2405"/>
    <w:rsid w:val="00CC28F1"/>
    <w:rsid w:val="00CC675E"/>
    <w:rsid w:val="00CC7174"/>
    <w:rsid w:val="00CC7B2B"/>
    <w:rsid w:val="00CD024A"/>
    <w:rsid w:val="00CD079E"/>
    <w:rsid w:val="00CD092E"/>
    <w:rsid w:val="00CD0F34"/>
    <w:rsid w:val="00CD13C3"/>
    <w:rsid w:val="00CD145E"/>
    <w:rsid w:val="00CD2D10"/>
    <w:rsid w:val="00CD43A6"/>
    <w:rsid w:val="00CD4785"/>
    <w:rsid w:val="00CE091A"/>
    <w:rsid w:val="00CE0E7A"/>
    <w:rsid w:val="00CE10A1"/>
    <w:rsid w:val="00CE19F7"/>
    <w:rsid w:val="00CE1AE4"/>
    <w:rsid w:val="00CE2A1C"/>
    <w:rsid w:val="00CE4940"/>
    <w:rsid w:val="00CF01EB"/>
    <w:rsid w:val="00CF1A7E"/>
    <w:rsid w:val="00CF1BC0"/>
    <w:rsid w:val="00CF28B7"/>
    <w:rsid w:val="00CF39CC"/>
    <w:rsid w:val="00CF3B0F"/>
    <w:rsid w:val="00CF422F"/>
    <w:rsid w:val="00CF5340"/>
    <w:rsid w:val="00CF64E5"/>
    <w:rsid w:val="00CF7633"/>
    <w:rsid w:val="00CF7FB7"/>
    <w:rsid w:val="00D02E83"/>
    <w:rsid w:val="00D02F1D"/>
    <w:rsid w:val="00D055F1"/>
    <w:rsid w:val="00D05F55"/>
    <w:rsid w:val="00D062B4"/>
    <w:rsid w:val="00D06DD8"/>
    <w:rsid w:val="00D11D26"/>
    <w:rsid w:val="00D1289B"/>
    <w:rsid w:val="00D12A40"/>
    <w:rsid w:val="00D12CA8"/>
    <w:rsid w:val="00D13D95"/>
    <w:rsid w:val="00D1653A"/>
    <w:rsid w:val="00D17B1E"/>
    <w:rsid w:val="00D17DF2"/>
    <w:rsid w:val="00D21550"/>
    <w:rsid w:val="00D222AD"/>
    <w:rsid w:val="00D22B5B"/>
    <w:rsid w:val="00D22C3A"/>
    <w:rsid w:val="00D22E1E"/>
    <w:rsid w:val="00D24178"/>
    <w:rsid w:val="00D24A1C"/>
    <w:rsid w:val="00D2504A"/>
    <w:rsid w:val="00D250E6"/>
    <w:rsid w:val="00D25868"/>
    <w:rsid w:val="00D31166"/>
    <w:rsid w:val="00D32ECC"/>
    <w:rsid w:val="00D336FF"/>
    <w:rsid w:val="00D4012B"/>
    <w:rsid w:val="00D4065E"/>
    <w:rsid w:val="00D427F0"/>
    <w:rsid w:val="00D43550"/>
    <w:rsid w:val="00D43C23"/>
    <w:rsid w:val="00D4756A"/>
    <w:rsid w:val="00D525A8"/>
    <w:rsid w:val="00D52ACF"/>
    <w:rsid w:val="00D53787"/>
    <w:rsid w:val="00D539AF"/>
    <w:rsid w:val="00D540DF"/>
    <w:rsid w:val="00D5468C"/>
    <w:rsid w:val="00D558C8"/>
    <w:rsid w:val="00D56DA9"/>
    <w:rsid w:val="00D624EC"/>
    <w:rsid w:val="00D625D4"/>
    <w:rsid w:val="00D64261"/>
    <w:rsid w:val="00D6520A"/>
    <w:rsid w:val="00D66692"/>
    <w:rsid w:val="00D70AE3"/>
    <w:rsid w:val="00D70CF6"/>
    <w:rsid w:val="00D713E4"/>
    <w:rsid w:val="00D73B65"/>
    <w:rsid w:val="00D73B8E"/>
    <w:rsid w:val="00D73D41"/>
    <w:rsid w:val="00D751EB"/>
    <w:rsid w:val="00D75A89"/>
    <w:rsid w:val="00D77608"/>
    <w:rsid w:val="00D807CB"/>
    <w:rsid w:val="00D82A79"/>
    <w:rsid w:val="00D834F2"/>
    <w:rsid w:val="00D84033"/>
    <w:rsid w:val="00D8426C"/>
    <w:rsid w:val="00D90392"/>
    <w:rsid w:val="00D910F7"/>
    <w:rsid w:val="00D914A3"/>
    <w:rsid w:val="00D916D3"/>
    <w:rsid w:val="00D92A92"/>
    <w:rsid w:val="00D946C1"/>
    <w:rsid w:val="00D9548A"/>
    <w:rsid w:val="00D967E8"/>
    <w:rsid w:val="00DA179D"/>
    <w:rsid w:val="00DA1E4B"/>
    <w:rsid w:val="00DA2D13"/>
    <w:rsid w:val="00DA4517"/>
    <w:rsid w:val="00DA514C"/>
    <w:rsid w:val="00DA52A7"/>
    <w:rsid w:val="00DA52EC"/>
    <w:rsid w:val="00DA62B6"/>
    <w:rsid w:val="00DA6CE0"/>
    <w:rsid w:val="00DA6E1F"/>
    <w:rsid w:val="00DA7759"/>
    <w:rsid w:val="00DA7F13"/>
    <w:rsid w:val="00DB0ED0"/>
    <w:rsid w:val="00DB1636"/>
    <w:rsid w:val="00DB21ED"/>
    <w:rsid w:val="00DB4349"/>
    <w:rsid w:val="00DB6C33"/>
    <w:rsid w:val="00DB75FF"/>
    <w:rsid w:val="00DC2AAE"/>
    <w:rsid w:val="00DC2CB7"/>
    <w:rsid w:val="00DC3888"/>
    <w:rsid w:val="00DC440B"/>
    <w:rsid w:val="00DC4A24"/>
    <w:rsid w:val="00DC7F92"/>
    <w:rsid w:val="00DD10A4"/>
    <w:rsid w:val="00DD268D"/>
    <w:rsid w:val="00DD33B8"/>
    <w:rsid w:val="00DD3E4C"/>
    <w:rsid w:val="00DD502C"/>
    <w:rsid w:val="00DD5FC4"/>
    <w:rsid w:val="00DD7120"/>
    <w:rsid w:val="00DD7C63"/>
    <w:rsid w:val="00DE0C52"/>
    <w:rsid w:val="00DE4E9A"/>
    <w:rsid w:val="00DE5A20"/>
    <w:rsid w:val="00DE691C"/>
    <w:rsid w:val="00DF0811"/>
    <w:rsid w:val="00DF0FE2"/>
    <w:rsid w:val="00DF51EC"/>
    <w:rsid w:val="00DF6E6A"/>
    <w:rsid w:val="00DF7BE7"/>
    <w:rsid w:val="00E00EE7"/>
    <w:rsid w:val="00E01097"/>
    <w:rsid w:val="00E014CB"/>
    <w:rsid w:val="00E1004D"/>
    <w:rsid w:val="00E104D3"/>
    <w:rsid w:val="00E125E4"/>
    <w:rsid w:val="00E12963"/>
    <w:rsid w:val="00E12CB7"/>
    <w:rsid w:val="00E13FF8"/>
    <w:rsid w:val="00E1428A"/>
    <w:rsid w:val="00E145C4"/>
    <w:rsid w:val="00E14BB3"/>
    <w:rsid w:val="00E169AA"/>
    <w:rsid w:val="00E16D8E"/>
    <w:rsid w:val="00E20C0F"/>
    <w:rsid w:val="00E2458B"/>
    <w:rsid w:val="00E2468A"/>
    <w:rsid w:val="00E31719"/>
    <w:rsid w:val="00E32DAA"/>
    <w:rsid w:val="00E33D63"/>
    <w:rsid w:val="00E36E4C"/>
    <w:rsid w:val="00E3769D"/>
    <w:rsid w:val="00E40019"/>
    <w:rsid w:val="00E4022E"/>
    <w:rsid w:val="00E4488A"/>
    <w:rsid w:val="00E54EAF"/>
    <w:rsid w:val="00E558E4"/>
    <w:rsid w:val="00E563E8"/>
    <w:rsid w:val="00E56549"/>
    <w:rsid w:val="00E56680"/>
    <w:rsid w:val="00E576D2"/>
    <w:rsid w:val="00E576D8"/>
    <w:rsid w:val="00E6022B"/>
    <w:rsid w:val="00E60504"/>
    <w:rsid w:val="00E62DEE"/>
    <w:rsid w:val="00E62F39"/>
    <w:rsid w:val="00E63751"/>
    <w:rsid w:val="00E647C0"/>
    <w:rsid w:val="00E648C4"/>
    <w:rsid w:val="00E71C76"/>
    <w:rsid w:val="00E723A2"/>
    <w:rsid w:val="00E73C28"/>
    <w:rsid w:val="00E74DF7"/>
    <w:rsid w:val="00E75A3D"/>
    <w:rsid w:val="00E762C6"/>
    <w:rsid w:val="00E7766F"/>
    <w:rsid w:val="00E77ABB"/>
    <w:rsid w:val="00E824DD"/>
    <w:rsid w:val="00E82EA8"/>
    <w:rsid w:val="00E83912"/>
    <w:rsid w:val="00E86AAD"/>
    <w:rsid w:val="00E903DB"/>
    <w:rsid w:val="00E90EAE"/>
    <w:rsid w:val="00E9196B"/>
    <w:rsid w:val="00E92812"/>
    <w:rsid w:val="00E943BD"/>
    <w:rsid w:val="00E954F5"/>
    <w:rsid w:val="00E962D7"/>
    <w:rsid w:val="00EA186E"/>
    <w:rsid w:val="00EA5F8F"/>
    <w:rsid w:val="00EA6423"/>
    <w:rsid w:val="00EB214B"/>
    <w:rsid w:val="00EB30B4"/>
    <w:rsid w:val="00EB6AC4"/>
    <w:rsid w:val="00EB7428"/>
    <w:rsid w:val="00EC0025"/>
    <w:rsid w:val="00EC1380"/>
    <w:rsid w:val="00EC1463"/>
    <w:rsid w:val="00EC3E6A"/>
    <w:rsid w:val="00EC456D"/>
    <w:rsid w:val="00EC5027"/>
    <w:rsid w:val="00EC5E32"/>
    <w:rsid w:val="00EC7ADC"/>
    <w:rsid w:val="00ED2D8B"/>
    <w:rsid w:val="00ED3981"/>
    <w:rsid w:val="00ED40B7"/>
    <w:rsid w:val="00ED42A7"/>
    <w:rsid w:val="00ED51FC"/>
    <w:rsid w:val="00ED5E55"/>
    <w:rsid w:val="00ED7F7F"/>
    <w:rsid w:val="00EE0626"/>
    <w:rsid w:val="00EE120F"/>
    <w:rsid w:val="00EF0C73"/>
    <w:rsid w:val="00EF36CB"/>
    <w:rsid w:val="00EF5129"/>
    <w:rsid w:val="00EF56B2"/>
    <w:rsid w:val="00EF5F2E"/>
    <w:rsid w:val="00EF6195"/>
    <w:rsid w:val="00F010A9"/>
    <w:rsid w:val="00F0347B"/>
    <w:rsid w:val="00F119E2"/>
    <w:rsid w:val="00F11AA2"/>
    <w:rsid w:val="00F13393"/>
    <w:rsid w:val="00F144F4"/>
    <w:rsid w:val="00F14D0D"/>
    <w:rsid w:val="00F156AC"/>
    <w:rsid w:val="00F213CC"/>
    <w:rsid w:val="00F21CAD"/>
    <w:rsid w:val="00F228FA"/>
    <w:rsid w:val="00F22B53"/>
    <w:rsid w:val="00F23BCE"/>
    <w:rsid w:val="00F2598F"/>
    <w:rsid w:val="00F317B5"/>
    <w:rsid w:val="00F31901"/>
    <w:rsid w:val="00F31CA9"/>
    <w:rsid w:val="00F3278E"/>
    <w:rsid w:val="00F33C00"/>
    <w:rsid w:val="00F35D88"/>
    <w:rsid w:val="00F37431"/>
    <w:rsid w:val="00F42D71"/>
    <w:rsid w:val="00F430ED"/>
    <w:rsid w:val="00F444FD"/>
    <w:rsid w:val="00F45AAC"/>
    <w:rsid w:val="00F46624"/>
    <w:rsid w:val="00F46D96"/>
    <w:rsid w:val="00F533C5"/>
    <w:rsid w:val="00F5715D"/>
    <w:rsid w:val="00F57252"/>
    <w:rsid w:val="00F57454"/>
    <w:rsid w:val="00F57A80"/>
    <w:rsid w:val="00F57D61"/>
    <w:rsid w:val="00F6049A"/>
    <w:rsid w:val="00F61B11"/>
    <w:rsid w:val="00F63D61"/>
    <w:rsid w:val="00F653FE"/>
    <w:rsid w:val="00F65579"/>
    <w:rsid w:val="00F70CB1"/>
    <w:rsid w:val="00F721EB"/>
    <w:rsid w:val="00F723C9"/>
    <w:rsid w:val="00F72AD8"/>
    <w:rsid w:val="00F72B7B"/>
    <w:rsid w:val="00F73710"/>
    <w:rsid w:val="00F74EFD"/>
    <w:rsid w:val="00F75858"/>
    <w:rsid w:val="00F769D3"/>
    <w:rsid w:val="00F80519"/>
    <w:rsid w:val="00F83B5F"/>
    <w:rsid w:val="00F8504B"/>
    <w:rsid w:val="00F860B3"/>
    <w:rsid w:val="00F87A76"/>
    <w:rsid w:val="00F90137"/>
    <w:rsid w:val="00F90ADA"/>
    <w:rsid w:val="00F9314D"/>
    <w:rsid w:val="00F96829"/>
    <w:rsid w:val="00F97D82"/>
    <w:rsid w:val="00FA18CD"/>
    <w:rsid w:val="00FA1A57"/>
    <w:rsid w:val="00FA2089"/>
    <w:rsid w:val="00FA2380"/>
    <w:rsid w:val="00FA3B97"/>
    <w:rsid w:val="00FA3F21"/>
    <w:rsid w:val="00FA4839"/>
    <w:rsid w:val="00FA6901"/>
    <w:rsid w:val="00FA6BAD"/>
    <w:rsid w:val="00FB19CA"/>
    <w:rsid w:val="00FB2FF5"/>
    <w:rsid w:val="00FB3E9E"/>
    <w:rsid w:val="00FB52C1"/>
    <w:rsid w:val="00FB5756"/>
    <w:rsid w:val="00FB6CBF"/>
    <w:rsid w:val="00FB6FA7"/>
    <w:rsid w:val="00FC1608"/>
    <w:rsid w:val="00FC2BEC"/>
    <w:rsid w:val="00FC2C5F"/>
    <w:rsid w:val="00FC3FE6"/>
    <w:rsid w:val="00FC5786"/>
    <w:rsid w:val="00FC5DA4"/>
    <w:rsid w:val="00FC7178"/>
    <w:rsid w:val="00FC7BC3"/>
    <w:rsid w:val="00FD0A9E"/>
    <w:rsid w:val="00FD1368"/>
    <w:rsid w:val="00FD4174"/>
    <w:rsid w:val="00FD438B"/>
    <w:rsid w:val="00FD71AB"/>
    <w:rsid w:val="00FE07B4"/>
    <w:rsid w:val="00FE1119"/>
    <w:rsid w:val="00FE1979"/>
    <w:rsid w:val="00FE1F09"/>
    <w:rsid w:val="00FE39FA"/>
    <w:rsid w:val="00FE3E15"/>
    <w:rsid w:val="00FE43F1"/>
    <w:rsid w:val="00FE44E3"/>
    <w:rsid w:val="00FF038A"/>
    <w:rsid w:val="00FF1B9C"/>
    <w:rsid w:val="00FF1EB5"/>
  </w:rsids>
  <m:mathPr>
    <m:mathFont m:val="Cambria Math"/>
    <m:brkBin m:val="before"/>
    <m:brkBinSub m:val="--"/>
    <m:smallFrac m:val="0"/>
    <m:dispDef/>
    <m:lMargin m:val="0"/>
    <m:rMargin m:val="0"/>
    <m:defJc m:val="centerGroup"/>
    <m:wrapIndent m:val="1440"/>
    <m:intLim m:val="subSup"/>
    <m:naryLim m:val="undOvr"/>
  </m:mathPr>
  <w:themeFontLang w:val="en-US" w:eastAsia="zh-CN" w:bidi="sa-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56A9A26"/>
  <w15:chartTrackingRefBased/>
  <w15:docId w15:val="{94142D6D-DBDB-4AA1-84B4-F0D5CE186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71C5"/>
    <w:pPr>
      <w:spacing w:line="340" w:lineRule="atLeast"/>
      <w:jc w:val="both"/>
    </w:pPr>
    <w:rPr>
      <w:rFonts w:eastAsia="Times New Roman"/>
      <w:color w:val="000000"/>
      <w:sz w:val="24"/>
      <w:lang w:eastAsia="de-DE"/>
    </w:rPr>
  </w:style>
  <w:style w:type="paragraph" w:styleId="Heading1">
    <w:name w:val="heading 1"/>
    <w:aliases w:val="x"/>
    <w:basedOn w:val="Normal"/>
    <w:next w:val="Normal"/>
    <w:link w:val="Heading1Char"/>
    <w:qFormat/>
    <w:rsid w:val="00F87A76"/>
    <w:pPr>
      <w:spacing w:before="240"/>
      <w:outlineLvl w:val="0"/>
    </w:pPr>
    <w:rPr>
      <w:rFonts w:ascii="Arial" w:hAnsi="Arial"/>
      <w:b/>
      <w:u w:val="single"/>
    </w:rPr>
  </w:style>
  <w:style w:type="paragraph" w:styleId="Heading2">
    <w:name w:val="heading 2"/>
    <w:basedOn w:val="Normal"/>
    <w:next w:val="Normal"/>
    <w:link w:val="Heading2Char"/>
    <w:qFormat/>
    <w:rsid w:val="00F87A76"/>
    <w:pPr>
      <w:spacing w:before="120"/>
      <w:outlineLvl w:val="1"/>
    </w:pPr>
    <w:rPr>
      <w:rFonts w:ascii="Arial" w:hAnsi="Arial"/>
      <w:b/>
    </w:rPr>
  </w:style>
  <w:style w:type="paragraph" w:styleId="Heading3">
    <w:name w:val="heading 3"/>
    <w:basedOn w:val="Normal"/>
    <w:next w:val="Normal"/>
    <w:link w:val="Heading3Char"/>
    <w:qFormat/>
    <w:rsid w:val="00F87A76"/>
    <w:pPr>
      <w:ind w:left="360"/>
      <w:outlineLvl w:val="2"/>
    </w:pPr>
    <w:rPr>
      <w:b/>
    </w:rPr>
  </w:style>
  <w:style w:type="paragraph" w:styleId="Heading4">
    <w:name w:val="heading 4"/>
    <w:basedOn w:val="Normal"/>
    <w:next w:val="Normal"/>
    <w:link w:val="Heading4Char"/>
    <w:qFormat/>
    <w:rsid w:val="00F87A76"/>
    <w:pPr>
      <w:keepNext/>
      <w:keepLines/>
      <w:spacing w:before="240" w:line="480" w:lineRule="atLeast"/>
      <w:ind w:left="907" w:hanging="907"/>
      <w:outlineLvl w:val="3"/>
    </w:pPr>
    <w:rPr>
      <w:rFonts w:ascii="Arial" w:hAnsi="Arial"/>
      <w:b/>
    </w:rPr>
  </w:style>
  <w:style w:type="paragraph" w:styleId="Heading5">
    <w:name w:val="heading 5"/>
    <w:basedOn w:val="Normal"/>
    <w:next w:val="Normal"/>
    <w:link w:val="Heading5Char"/>
    <w:qFormat/>
    <w:rsid w:val="00F87A76"/>
    <w:pPr>
      <w:ind w:left="706"/>
      <w:outlineLvl w:val="4"/>
    </w:pPr>
    <w:rPr>
      <w:b/>
    </w:rPr>
  </w:style>
  <w:style w:type="paragraph" w:styleId="Heading6">
    <w:name w:val="heading 6"/>
    <w:basedOn w:val="Normal"/>
    <w:next w:val="Normal"/>
    <w:link w:val="Heading6Char"/>
    <w:qFormat/>
    <w:rsid w:val="00F87A76"/>
    <w:pPr>
      <w:ind w:left="706"/>
      <w:outlineLvl w:val="5"/>
    </w:pPr>
    <w:rPr>
      <w:u w:val="single"/>
    </w:rPr>
  </w:style>
  <w:style w:type="paragraph" w:styleId="Heading7">
    <w:name w:val="heading 7"/>
    <w:basedOn w:val="Normal"/>
    <w:next w:val="Normal"/>
    <w:link w:val="Heading7Char"/>
    <w:qFormat/>
    <w:rsid w:val="00F87A76"/>
    <w:pPr>
      <w:ind w:left="706"/>
      <w:outlineLvl w:val="6"/>
    </w:pPr>
    <w:rPr>
      <w:i/>
    </w:rPr>
  </w:style>
  <w:style w:type="paragraph" w:styleId="Heading8">
    <w:name w:val="heading 8"/>
    <w:basedOn w:val="Normal"/>
    <w:next w:val="Normal"/>
    <w:link w:val="Heading8Char"/>
    <w:qFormat/>
    <w:rsid w:val="00F87A76"/>
    <w:pPr>
      <w:ind w:left="706"/>
      <w:outlineLvl w:val="7"/>
    </w:pPr>
    <w:rPr>
      <w:i/>
    </w:rPr>
  </w:style>
  <w:style w:type="paragraph" w:styleId="Heading9">
    <w:name w:val="heading 9"/>
    <w:basedOn w:val="Normal"/>
    <w:next w:val="Normal"/>
    <w:link w:val="Heading9Char"/>
    <w:qFormat/>
    <w:rsid w:val="00F87A76"/>
    <w:pPr>
      <w:ind w:left="706"/>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87A76"/>
  </w:style>
  <w:style w:type="paragraph" w:customStyle="1" w:styleId="MDPI11articletype">
    <w:name w:val="MDPI_1.1_article_type"/>
    <w:basedOn w:val="MDPI31text"/>
    <w:next w:val="MDPI12title"/>
    <w:qFormat/>
    <w:rsid w:val="00135C14"/>
    <w:pPr>
      <w:spacing w:before="240" w:line="240" w:lineRule="auto"/>
      <w:ind w:firstLine="0"/>
      <w:jc w:val="left"/>
    </w:pPr>
    <w:rPr>
      <w:i/>
    </w:rPr>
  </w:style>
  <w:style w:type="paragraph" w:customStyle="1" w:styleId="MDPI12title">
    <w:name w:val="MDPI_1.2_title"/>
    <w:next w:val="MDPI13authornames"/>
    <w:qFormat/>
    <w:rsid w:val="003B4E63"/>
    <w:pPr>
      <w:adjustRightInd w:val="0"/>
      <w:snapToGrid w:val="0"/>
      <w:spacing w:after="240" w:line="400" w:lineRule="exact"/>
    </w:pPr>
    <w:rPr>
      <w:rFonts w:ascii="Palatino Linotype" w:eastAsia="Times New Roman" w:hAnsi="Palatino Linotype"/>
      <w:b/>
      <w:snapToGrid w:val="0"/>
      <w:color w:val="000000"/>
      <w:sz w:val="36"/>
      <w:lang w:eastAsia="de-DE" w:bidi="en-US"/>
    </w:rPr>
  </w:style>
  <w:style w:type="paragraph" w:customStyle="1" w:styleId="MDPI13authornames">
    <w:name w:val="MDPI_1.3_authornames"/>
    <w:basedOn w:val="MDPI31text"/>
    <w:next w:val="MDPI14history"/>
    <w:qFormat/>
    <w:rsid w:val="0012125D"/>
    <w:pPr>
      <w:spacing w:after="120"/>
      <w:ind w:firstLine="0"/>
      <w:jc w:val="left"/>
    </w:pPr>
    <w:rPr>
      <w:b/>
      <w:snapToGrid/>
    </w:rPr>
  </w:style>
  <w:style w:type="paragraph" w:customStyle="1" w:styleId="MDPI14history">
    <w:name w:val="MDPI_1.4_history"/>
    <w:basedOn w:val="MDPI62Acknowledgments"/>
    <w:next w:val="MDPI15academiceditor"/>
    <w:qFormat/>
    <w:rsid w:val="003B4E63"/>
    <w:pPr>
      <w:ind w:left="113"/>
      <w:jc w:val="left"/>
    </w:pPr>
    <w:rPr>
      <w:snapToGrid/>
    </w:rPr>
  </w:style>
  <w:style w:type="paragraph" w:customStyle="1" w:styleId="MDPI15academiceditor">
    <w:name w:val="MDPI_1.5_academic_editor"/>
    <w:basedOn w:val="MDPI62Acknowledgments"/>
    <w:qFormat/>
    <w:rsid w:val="003B4E63"/>
    <w:pPr>
      <w:spacing w:before="0" w:after="120"/>
      <w:ind w:left="113"/>
      <w:jc w:val="left"/>
    </w:pPr>
    <w:rPr>
      <w:snapToGrid/>
      <w:szCs w:val="22"/>
    </w:rPr>
  </w:style>
  <w:style w:type="paragraph" w:customStyle="1" w:styleId="MDPI16affiliation">
    <w:name w:val="MDPI_1.6_affiliation"/>
    <w:basedOn w:val="MDPI62Acknowledgments"/>
    <w:qFormat/>
    <w:rsid w:val="00F3278E"/>
    <w:pPr>
      <w:spacing w:before="0"/>
      <w:ind w:left="311" w:hanging="198"/>
      <w:jc w:val="left"/>
    </w:pPr>
    <w:rPr>
      <w:snapToGrid/>
      <w:szCs w:val="18"/>
    </w:rPr>
  </w:style>
  <w:style w:type="paragraph" w:customStyle="1" w:styleId="MDPI17abstract">
    <w:name w:val="MDPI_1.7_abstract"/>
    <w:basedOn w:val="MDPI31text"/>
    <w:next w:val="MDPI18keywords"/>
    <w:qFormat/>
    <w:rsid w:val="003B4E63"/>
    <w:pPr>
      <w:spacing w:before="240"/>
      <w:ind w:left="113" w:firstLine="0"/>
    </w:pPr>
    <w:rPr>
      <w:snapToGrid/>
    </w:rPr>
  </w:style>
  <w:style w:type="paragraph" w:customStyle="1" w:styleId="MDPI18keywords">
    <w:name w:val="MDPI_1.8_keywords"/>
    <w:basedOn w:val="MDPI31text"/>
    <w:next w:val="MDPI19classification"/>
    <w:qFormat/>
    <w:rsid w:val="003B4E63"/>
    <w:pPr>
      <w:spacing w:before="240"/>
      <w:ind w:left="113" w:firstLine="0"/>
    </w:pPr>
  </w:style>
  <w:style w:type="paragraph" w:customStyle="1" w:styleId="MDPI19classification">
    <w:name w:val="MDPI_1.9_classification"/>
    <w:basedOn w:val="MDPI31text"/>
    <w:qFormat/>
    <w:rsid w:val="003B4E63"/>
    <w:pPr>
      <w:spacing w:before="240"/>
      <w:ind w:left="113" w:firstLine="0"/>
    </w:pPr>
    <w:rPr>
      <w:b/>
      <w:snapToGrid/>
    </w:rPr>
  </w:style>
  <w:style w:type="paragraph" w:customStyle="1" w:styleId="MDPI19line">
    <w:name w:val="MDPI_1.9_line"/>
    <w:basedOn w:val="MDPI31text"/>
    <w:qFormat/>
    <w:rsid w:val="003B4E63"/>
    <w:pPr>
      <w:pBdr>
        <w:bottom w:val="single" w:sz="6" w:space="1" w:color="auto"/>
      </w:pBdr>
      <w:ind w:firstLine="0"/>
    </w:pPr>
    <w:rPr>
      <w:snapToGrid/>
      <w:szCs w:val="24"/>
    </w:rPr>
  </w:style>
  <w:style w:type="paragraph" w:customStyle="1" w:styleId="M1stheader">
    <w:name w:val="M_1stheader"/>
    <w:basedOn w:val="Normal"/>
    <w:rsid w:val="00F87A76"/>
    <w:pPr>
      <w:tabs>
        <w:tab w:val="center" w:pos="4320"/>
        <w:tab w:val="right" w:pos="8640"/>
      </w:tabs>
      <w:ind w:right="360"/>
      <w:outlineLvl w:val="0"/>
    </w:pPr>
    <w:rPr>
      <w:i/>
    </w:rPr>
  </w:style>
  <w:style w:type="paragraph" w:customStyle="1" w:styleId="Mabstract">
    <w:name w:val="M_abstract"/>
    <w:basedOn w:val="Mdeck4text"/>
    <w:next w:val="Mdeck3keywords"/>
    <w:rsid w:val="00F87A76"/>
    <w:pPr>
      <w:spacing w:before="240"/>
      <w:ind w:left="113" w:right="505" w:firstLine="0"/>
    </w:pPr>
  </w:style>
  <w:style w:type="paragraph" w:customStyle="1" w:styleId="MAcknow">
    <w:name w:val="M_Acknow"/>
    <w:basedOn w:val="Normal"/>
    <w:rsid w:val="00F87A76"/>
    <w:pPr>
      <w:spacing w:before="120" w:line="240" w:lineRule="atLeast"/>
    </w:pPr>
    <w:rPr>
      <w:rFonts w:ascii="Minion Pro" w:hAnsi="Minion Pro"/>
    </w:rPr>
  </w:style>
  <w:style w:type="paragraph" w:customStyle="1" w:styleId="Maddress">
    <w:name w:val="M_address"/>
    <w:basedOn w:val="Normal"/>
    <w:rsid w:val="00F87A76"/>
    <w:pPr>
      <w:spacing w:before="240"/>
    </w:pPr>
  </w:style>
  <w:style w:type="paragraph" w:customStyle="1" w:styleId="Mauthor">
    <w:name w:val="M_author"/>
    <w:basedOn w:val="Normal"/>
    <w:rsid w:val="00F87A76"/>
    <w:pPr>
      <w:spacing w:before="240" w:after="240" w:line="340" w:lineRule="exact"/>
    </w:pPr>
    <w:rPr>
      <w:b/>
      <w:lang w:val="it-IT"/>
    </w:rPr>
  </w:style>
  <w:style w:type="paragraph" w:customStyle="1" w:styleId="MCaption">
    <w:name w:val="M_Caption"/>
    <w:basedOn w:val="Normal"/>
    <w:rsid w:val="00F87A76"/>
    <w:pPr>
      <w:spacing w:before="240" w:after="240"/>
      <w:jc w:val="center"/>
    </w:pPr>
  </w:style>
  <w:style w:type="paragraph" w:customStyle="1" w:styleId="MCopyright">
    <w:name w:val="M_Copyright"/>
    <w:basedOn w:val="Mdeck8references"/>
    <w:qFormat/>
    <w:rsid w:val="00F87A76"/>
    <w:pPr>
      <w:tabs>
        <w:tab w:val="center" w:pos="4536"/>
        <w:tab w:val="right" w:pos="9072"/>
      </w:tabs>
      <w:spacing w:before="400"/>
      <w:ind w:left="0" w:firstLine="0"/>
    </w:pPr>
  </w:style>
  <w:style w:type="paragraph" w:customStyle="1" w:styleId="Mdeck1articletitle">
    <w:name w:val="M_deck_1_article_title"/>
    <w:next w:val="Mdeck2authorname"/>
    <w:qFormat/>
    <w:rsid w:val="00DA62B6"/>
    <w:pPr>
      <w:kinsoku w:val="0"/>
      <w:overflowPunct w:val="0"/>
      <w:autoSpaceDE w:val="0"/>
      <w:autoSpaceDN w:val="0"/>
      <w:adjustRightInd w:val="0"/>
      <w:snapToGrid w:val="0"/>
      <w:spacing w:after="240" w:line="400" w:lineRule="exact"/>
    </w:pPr>
    <w:rPr>
      <w:rFonts w:ascii="Minion Pro" w:eastAsia="Times New Roman" w:hAnsi="Minion Pro"/>
      <w:b/>
      <w:snapToGrid w:val="0"/>
      <w:color w:val="000000"/>
      <w:sz w:val="36"/>
      <w:lang w:eastAsia="de-DE" w:bidi="en-US"/>
    </w:rPr>
  </w:style>
  <w:style w:type="paragraph" w:customStyle="1" w:styleId="Mdeck1articletype">
    <w:name w:val="M_deck_1_article_type"/>
    <w:basedOn w:val="Mdeck4text"/>
    <w:next w:val="Mdeck1articletitle"/>
    <w:qFormat/>
    <w:rsid w:val="00DA62B6"/>
    <w:pPr>
      <w:widowControl w:val="0"/>
      <w:spacing w:before="120" w:after="120" w:line="240" w:lineRule="auto"/>
      <w:ind w:firstLine="0"/>
      <w:jc w:val="left"/>
    </w:pPr>
    <w:rPr>
      <w:i/>
      <w:sz w:val="20"/>
      <w:szCs w:val="24"/>
    </w:rPr>
  </w:style>
  <w:style w:type="paragraph" w:customStyle="1" w:styleId="Mdeck2authoraffiliation">
    <w:name w:val="M_deck_2_author_affiliation"/>
    <w:qFormat/>
    <w:rsid w:val="00DA62B6"/>
    <w:pPr>
      <w:widowControl w:val="0"/>
      <w:kinsoku w:val="0"/>
      <w:overflowPunct w:val="0"/>
      <w:autoSpaceDE w:val="0"/>
      <w:autoSpaceDN w:val="0"/>
      <w:adjustRightInd w:val="0"/>
      <w:snapToGrid w:val="0"/>
      <w:spacing w:line="340" w:lineRule="atLeast"/>
      <w:ind w:left="311" w:hanging="198"/>
    </w:pPr>
    <w:rPr>
      <w:rFonts w:eastAsia="Times New Roman"/>
      <w:snapToGrid w:val="0"/>
      <w:color w:val="000000"/>
      <w:sz w:val="24"/>
      <w:lang w:eastAsia="de-DE" w:bidi="en-US"/>
    </w:rPr>
  </w:style>
  <w:style w:type="paragraph" w:customStyle="1" w:styleId="Mdeck2authorcorrespondence">
    <w:name w:val="M_deck_2_author_correspondence"/>
    <w:qFormat/>
    <w:rsid w:val="00DA62B6"/>
    <w:pPr>
      <w:kinsoku w:val="0"/>
      <w:overflowPunct w:val="0"/>
      <w:autoSpaceDE w:val="0"/>
      <w:autoSpaceDN w:val="0"/>
      <w:adjustRightInd w:val="0"/>
      <w:snapToGrid w:val="0"/>
      <w:spacing w:line="200" w:lineRule="atLeast"/>
      <w:ind w:left="311" w:hanging="198"/>
    </w:pPr>
    <w:rPr>
      <w:rFonts w:ascii="Palatino Linotype" w:eastAsia="Times New Roman" w:hAnsi="Palatino Linotype"/>
      <w:snapToGrid w:val="0"/>
      <w:color w:val="000000"/>
      <w:sz w:val="18"/>
      <w:lang w:eastAsia="de-DE" w:bidi="en-US"/>
    </w:rPr>
  </w:style>
  <w:style w:type="paragraph" w:customStyle="1" w:styleId="Mdeck2authorname">
    <w:name w:val="M_deck_2_author_name"/>
    <w:next w:val="Mdeck3publcationhistory"/>
    <w:qFormat/>
    <w:rsid w:val="00DA62B6"/>
    <w:pPr>
      <w:kinsoku w:val="0"/>
      <w:overflowPunct w:val="0"/>
      <w:autoSpaceDE w:val="0"/>
      <w:autoSpaceDN w:val="0"/>
      <w:adjustRightInd w:val="0"/>
      <w:snapToGrid w:val="0"/>
      <w:spacing w:before="240" w:after="120" w:line="320" w:lineRule="atLeast"/>
    </w:pPr>
    <w:rPr>
      <w:rFonts w:eastAsia="Times New Roman"/>
      <w:b/>
      <w:snapToGrid w:val="0"/>
      <w:color w:val="000000"/>
      <w:sz w:val="22"/>
      <w:lang w:eastAsia="de-DE" w:bidi="en-US"/>
    </w:rPr>
  </w:style>
  <w:style w:type="paragraph" w:customStyle="1" w:styleId="Mdeck3abstract">
    <w:name w:val="M_deck_3_abstract"/>
    <w:basedOn w:val="Mdeck4text"/>
    <w:next w:val="Mdeck3keywords"/>
    <w:qFormat/>
    <w:rsid w:val="00DA62B6"/>
    <w:pPr>
      <w:widowControl w:val="0"/>
      <w:spacing w:before="240" w:after="240" w:line="340" w:lineRule="atLeast"/>
      <w:ind w:left="113" w:right="567"/>
    </w:pPr>
    <w:rPr>
      <w:snapToGrid/>
    </w:rPr>
  </w:style>
  <w:style w:type="paragraph" w:customStyle="1" w:styleId="Mdeck3keywords">
    <w:name w:val="M_deck_3_keywords"/>
    <w:basedOn w:val="Mdeck4text"/>
    <w:next w:val="Normal"/>
    <w:qFormat/>
    <w:rsid w:val="00DA62B6"/>
    <w:pPr>
      <w:spacing w:before="240"/>
      <w:ind w:left="113" w:firstLine="0"/>
    </w:pPr>
  </w:style>
  <w:style w:type="paragraph" w:customStyle="1" w:styleId="Mdeck3publcationhistory">
    <w:name w:val="M_deck_3_publcation_history"/>
    <w:next w:val="Normal"/>
    <w:qFormat/>
    <w:rsid w:val="00DA62B6"/>
    <w:pPr>
      <w:widowControl w:val="0"/>
      <w:kinsoku w:val="0"/>
      <w:overflowPunct w:val="0"/>
      <w:autoSpaceDE w:val="0"/>
      <w:autoSpaceDN w:val="0"/>
      <w:adjustRightInd w:val="0"/>
      <w:snapToGrid w:val="0"/>
      <w:spacing w:before="240" w:line="340" w:lineRule="atLeast"/>
      <w:ind w:left="113"/>
    </w:pPr>
    <w:rPr>
      <w:rFonts w:eastAsia="Times New Roman"/>
      <w:i/>
      <w:snapToGrid w:val="0"/>
      <w:color w:val="000000"/>
      <w:sz w:val="24"/>
      <w:lang w:eastAsia="de-DE" w:bidi="en-US"/>
    </w:rPr>
  </w:style>
  <w:style w:type="paragraph" w:customStyle="1" w:styleId="Mdeck4heading1">
    <w:name w:val="M_deck_4_heading_1"/>
    <w:basedOn w:val="MHeading3"/>
    <w:next w:val="Normal"/>
    <w:qFormat/>
    <w:rsid w:val="00DA62B6"/>
    <w:pPr>
      <w:spacing w:line="340" w:lineRule="atLeast"/>
      <w:outlineLvl w:val="0"/>
    </w:pPr>
    <w:rPr>
      <w:b/>
      <w:snapToGrid/>
    </w:rPr>
  </w:style>
  <w:style w:type="paragraph" w:customStyle="1" w:styleId="Mdeck4heading2">
    <w:name w:val="M_deck_4_heading_2"/>
    <w:basedOn w:val="MHeading3"/>
    <w:next w:val="Normal"/>
    <w:qFormat/>
    <w:rsid w:val="00DA62B6"/>
    <w:pPr>
      <w:outlineLvl w:val="1"/>
    </w:pPr>
    <w:rPr>
      <w:i/>
      <w:snapToGrid/>
    </w:rPr>
  </w:style>
  <w:style w:type="paragraph" w:customStyle="1" w:styleId="Mdeck4heading3">
    <w:name w:val="M_deck_4_heading_3"/>
    <w:basedOn w:val="Mdeck4text"/>
    <w:next w:val="Normal"/>
    <w:qFormat/>
    <w:rsid w:val="00DA62B6"/>
    <w:pPr>
      <w:spacing w:before="240" w:after="120" w:line="340" w:lineRule="atLeast"/>
      <w:ind w:firstLineChars="50" w:firstLine="50"/>
      <w:outlineLvl w:val="2"/>
    </w:pPr>
    <w:rPr>
      <w:snapToGrid/>
    </w:rPr>
  </w:style>
  <w:style w:type="paragraph" w:customStyle="1" w:styleId="Mdeck4text">
    <w:name w:val="M_deck_4_text"/>
    <w:qFormat/>
    <w:rsid w:val="00DA62B6"/>
    <w:pPr>
      <w:kinsoku w:val="0"/>
      <w:overflowPunct w:val="0"/>
      <w:autoSpaceDE w:val="0"/>
      <w:autoSpaceDN w:val="0"/>
      <w:adjustRightInd w:val="0"/>
      <w:snapToGrid w:val="0"/>
      <w:spacing w:line="320" w:lineRule="atLeast"/>
      <w:ind w:firstLine="425"/>
      <w:jc w:val="both"/>
    </w:pPr>
    <w:rPr>
      <w:rFonts w:ascii="Minion Pro" w:eastAsia="Times New Roman" w:hAnsi="Minion Pro"/>
      <w:snapToGrid w:val="0"/>
      <w:color w:val="000000"/>
      <w:sz w:val="24"/>
      <w:lang w:eastAsia="de-DE" w:bidi="en-US"/>
    </w:rPr>
  </w:style>
  <w:style w:type="paragraph" w:customStyle="1" w:styleId="Mdeck4textbulletlist">
    <w:name w:val="M_deck_4_text_bullet_list"/>
    <w:basedOn w:val="Mdeck4text"/>
    <w:qFormat/>
    <w:rsid w:val="00DA62B6"/>
    <w:pPr>
      <w:numPr>
        <w:numId w:val="7"/>
      </w:numPr>
      <w:spacing w:before="120" w:after="120" w:line="340" w:lineRule="atLeast"/>
    </w:pPr>
    <w:rPr>
      <w:snapToGrid/>
    </w:rPr>
  </w:style>
  <w:style w:type="paragraph" w:customStyle="1" w:styleId="Mdeck4textfirstlinezero">
    <w:name w:val="M_deck_4_text_firstline_zero"/>
    <w:basedOn w:val="Mdeck4text"/>
    <w:next w:val="Mdeck4text"/>
    <w:qFormat/>
    <w:rsid w:val="00DA62B6"/>
    <w:pPr>
      <w:ind w:firstLine="0"/>
    </w:pPr>
    <w:rPr>
      <w:szCs w:val="24"/>
    </w:rPr>
  </w:style>
  <w:style w:type="paragraph" w:customStyle="1" w:styleId="MFigure">
    <w:name w:val="M_Figure"/>
    <w:qFormat/>
    <w:rsid w:val="00F87A76"/>
    <w:pPr>
      <w:jc w:val="center"/>
    </w:pPr>
    <w:rPr>
      <w:rFonts w:ascii="Minion Pro" w:eastAsia="Times New Roman" w:hAnsi="Minion Pro"/>
      <w:color w:val="000000"/>
      <w:kern w:val="2"/>
      <w:sz w:val="24"/>
      <w:lang w:eastAsia="zh-CN"/>
    </w:rPr>
  </w:style>
  <w:style w:type="paragraph" w:customStyle="1" w:styleId="Mdeck4textlist">
    <w:name w:val="M_deck_4_text_list"/>
    <w:basedOn w:val="MFigure"/>
    <w:qFormat/>
    <w:rsid w:val="00DA62B6"/>
    <w:rPr>
      <w:i/>
    </w:rPr>
  </w:style>
  <w:style w:type="paragraph" w:customStyle="1" w:styleId="Mdeck4textlrindent">
    <w:name w:val="M_deck_4_text_lr_indent"/>
    <w:basedOn w:val="Mdeck4text"/>
    <w:qFormat/>
    <w:rsid w:val="00DA62B6"/>
    <w:pPr>
      <w:spacing w:before="120" w:after="120" w:line="260" w:lineRule="atLeast"/>
      <w:ind w:left="425" w:right="425" w:firstLine="0"/>
    </w:pPr>
    <w:rPr>
      <w:rFonts w:ascii="Palatino Linotype" w:hAnsi="Palatino Linotype"/>
      <w:sz w:val="20"/>
    </w:rPr>
  </w:style>
  <w:style w:type="paragraph" w:customStyle="1" w:styleId="Mdeck4textnumberedlist">
    <w:name w:val="M_deck_4_text_numbered_list"/>
    <w:basedOn w:val="Mdeck4text"/>
    <w:qFormat/>
    <w:rsid w:val="00DA62B6"/>
    <w:pPr>
      <w:numPr>
        <w:numId w:val="8"/>
      </w:numPr>
      <w:spacing w:before="120" w:after="120" w:line="340" w:lineRule="atLeast"/>
    </w:pPr>
    <w:rPr>
      <w:snapToGrid/>
    </w:rPr>
  </w:style>
  <w:style w:type="paragraph" w:customStyle="1" w:styleId="Mdeck5tablebody">
    <w:name w:val="M_deck_5_table_body"/>
    <w:qFormat/>
    <w:rsid w:val="00DA62B6"/>
    <w:pPr>
      <w:kinsoku w:val="0"/>
      <w:overflowPunct w:val="0"/>
      <w:autoSpaceDE w:val="0"/>
      <w:autoSpaceDN w:val="0"/>
      <w:adjustRightInd w:val="0"/>
      <w:snapToGrid w:val="0"/>
      <w:jc w:val="center"/>
    </w:pPr>
    <w:rPr>
      <w:rFonts w:ascii="Minion Pro" w:eastAsia="Times New Roman" w:hAnsi="Minion Pro"/>
      <w:snapToGrid w:val="0"/>
      <w:color w:val="000000"/>
      <w:lang w:eastAsia="de-DE" w:bidi="en-US"/>
    </w:rPr>
  </w:style>
  <w:style w:type="table" w:customStyle="1" w:styleId="Mdeck5tablebodythreelines">
    <w:name w:val="M_deck_5_table_body_three_lines"/>
    <w:basedOn w:val="TableNormal"/>
    <w:uiPriority w:val="99"/>
    <w:rsid w:val="00DA62B6"/>
    <w:pPr>
      <w:adjustRightInd w:val="0"/>
      <w:snapToGrid w:val="0"/>
      <w:spacing w:line="300" w:lineRule="exact"/>
      <w:jc w:val="center"/>
    </w:pPr>
    <w:rPr>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customStyle="1" w:styleId="Mdeck5tablecaption">
    <w:name w:val="M_deck_5_table_caption"/>
    <w:qFormat/>
    <w:rsid w:val="00DA62B6"/>
    <w:pPr>
      <w:kinsoku w:val="0"/>
      <w:overflowPunct w:val="0"/>
      <w:autoSpaceDE w:val="0"/>
      <w:autoSpaceDN w:val="0"/>
      <w:adjustRightInd w:val="0"/>
      <w:snapToGrid w:val="0"/>
      <w:spacing w:after="120" w:line="260" w:lineRule="atLeast"/>
      <w:jc w:val="both"/>
    </w:pPr>
    <w:rPr>
      <w:rFonts w:ascii="Palatino Linotype" w:eastAsia="Times New Roman" w:hAnsi="Palatino Linotype"/>
      <w:snapToGrid w:val="0"/>
      <w:color w:val="000000"/>
      <w:sz w:val="18"/>
      <w:lang w:eastAsia="de-DE" w:bidi="en-US"/>
    </w:rPr>
  </w:style>
  <w:style w:type="paragraph" w:customStyle="1" w:styleId="Mdeck5tablefooter">
    <w:name w:val="M_deck_5_table_footer"/>
    <w:basedOn w:val="Mdeck5tablecaption"/>
    <w:next w:val="Mdeck4text"/>
    <w:qFormat/>
    <w:rsid w:val="00DA62B6"/>
    <w:pPr>
      <w:spacing w:line="300" w:lineRule="exact"/>
    </w:pPr>
  </w:style>
  <w:style w:type="paragraph" w:customStyle="1" w:styleId="Mdeck5tableheader">
    <w:name w:val="M_deck_5_table_header"/>
    <w:basedOn w:val="Mdeck5tablefooter"/>
    <w:rsid w:val="00DA62B6"/>
  </w:style>
  <w:style w:type="paragraph" w:customStyle="1" w:styleId="Mdeck6figurebody">
    <w:name w:val="M_deck_6_figure_body"/>
    <w:qFormat/>
    <w:rsid w:val="00DA62B6"/>
    <w:pPr>
      <w:widowControl w:val="0"/>
      <w:kinsoku w:val="0"/>
      <w:overflowPunct w:val="0"/>
      <w:autoSpaceDE w:val="0"/>
      <w:autoSpaceDN w:val="0"/>
      <w:adjustRightInd w:val="0"/>
      <w:snapToGrid w:val="0"/>
      <w:spacing w:line="340" w:lineRule="atLeast"/>
      <w:jc w:val="center"/>
    </w:pPr>
    <w:rPr>
      <w:rFonts w:eastAsia="Times New Roman"/>
      <w:snapToGrid w:val="0"/>
      <w:color w:val="000000"/>
      <w:sz w:val="24"/>
      <w:lang w:eastAsia="de-DE" w:bidi="en-US"/>
    </w:rPr>
  </w:style>
  <w:style w:type="paragraph" w:customStyle="1" w:styleId="Mdeck6figurecaption">
    <w:name w:val="M_deck_6_figure_caption"/>
    <w:next w:val="Mdeck4text"/>
    <w:qFormat/>
    <w:rsid w:val="00DA62B6"/>
    <w:pPr>
      <w:adjustRightInd w:val="0"/>
      <w:snapToGrid w:val="0"/>
      <w:spacing w:before="120" w:line="260" w:lineRule="atLeast"/>
    </w:pPr>
    <w:rPr>
      <w:rFonts w:ascii="Palatino Linotype" w:eastAsia="Times New Roman" w:hAnsi="Palatino Linotype"/>
      <w:snapToGrid w:val="0"/>
      <w:color w:val="000000"/>
      <w:sz w:val="18"/>
      <w:lang w:eastAsia="de-DE" w:bidi="en-US"/>
    </w:rPr>
  </w:style>
  <w:style w:type="paragraph" w:customStyle="1" w:styleId="Mdeck7equation">
    <w:name w:val="M_deck_7_equation"/>
    <w:basedOn w:val="Mdeck4text"/>
    <w:qFormat/>
    <w:rsid w:val="00DA62B6"/>
    <w:pPr>
      <w:spacing w:before="120" w:after="120"/>
      <w:ind w:left="709" w:firstLine="0"/>
      <w:jc w:val="center"/>
    </w:pPr>
    <w:rPr>
      <w:i/>
      <w:snapToGrid/>
      <w:szCs w:val="24"/>
      <w:lang w:eastAsia="en-US"/>
    </w:rPr>
  </w:style>
  <w:style w:type="paragraph" w:customStyle="1" w:styleId="Mdeck8references">
    <w:name w:val="M_deck_8_references"/>
    <w:qFormat/>
    <w:rsid w:val="00DA62B6"/>
    <w:pPr>
      <w:numPr>
        <w:numId w:val="9"/>
      </w:numPr>
      <w:kinsoku w:val="0"/>
      <w:overflowPunct w:val="0"/>
      <w:autoSpaceDE w:val="0"/>
      <w:autoSpaceDN w:val="0"/>
      <w:adjustRightInd w:val="0"/>
      <w:snapToGrid w:val="0"/>
      <w:spacing w:line="260" w:lineRule="atLeast"/>
      <w:jc w:val="both"/>
    </w:pPr>
    <w:rPr>
      <w:rFonts w:eastAsia="Times New Roman"/>
      <w:snapToGrid w:val="0"/>
      <w:color w:val="000000"/>
      <w:sz w:val="24"/>
      <w:lang w:eastAsia="de-DE" w:bidi="en-US"/>
    </w:rPr>
  </w:style>
  <w:style w:type="paragraph" w:customStyle="1" w:styleId="MHeader">
    <w:name w:val="M_Header"/>
    <w:basedOn w:val="Normal"/>
    <w:rsid w:val="00F87A76"/>
    <w:pPr>
      <w:spacing w:after="240"/>
      <w:ind w:left="425"/>
    </w:pPr>
    <w:rPr>
      <w:rFonts w:ascii="Minion Pro" w:hAnsi="Minion Pro"/>
    </w:rPr>
  </w:style>
  <w:style w:type="paragraph" w:customStyle="1" w:styleId="MHeading1">
    <w:name w:val="M_Heading1"/>
    <w:basedOn w:val="MHeading3"/>
    <w:qFormat/>
    <w:rsid w:val="00F87A76"/>
    <w:rPr>
      <w:b/>
    </w:rPr>
  </w:style>
  <w:style w:type="paragraph" w:customStyle="1" w:styleId="MHeading2">
    <w:name w:val="M_Heading2"/>
    <w:basedOn w:val="MHeading3"/>
    <w:qFormat/>
    <w:rsid w:val="00F87A76"/>
    <w:rPr>
      <w:i/>
    </w:rPr>
  </w:style>
  <w:style w:type="paragraph" w:customStyle="1" w:styleId="MHeading3">
    <w:name w:val="M_Heading3"/>
    <w:basedOn w:val="Mdeck4text"/>
    <w:qFormat/>
    <w:rsid w:val="00F87A76"/>
    <w:pPr>
      <w:spacing w:before="240" w:after="120"/>
    </w:pPr>
  </w:style>
  <w:style w:type="paragraph" w:customStyle="1" w:styleId="MISSN">
    <w:name w:val="M_ISSN"/>
    <w:basedOn w:val="Normal"/>
    <w:rsid w:val="00F87A76"/>
    <w:pPr>
      <w:spacing w:after="520"/>
      <w:jc w:val="right"/>
    </w:pPr>
  </w:style>
  <w:style w:type="paragraph" w:customStyle="1" w:styleId="Mline2">
    <w:name w:val="M_line2"/>
    <w:basedOn w:val="Mdeck4text"/>
    <w:qFormat/>
    <w:rsid w:val="00F87A76"/>
    <w:pPr>
      <w:pBdr>
        <w:bottom w:val="single" w:sz="6" w:space="1" w:color="auto"/>
      </w:pBdr>
      <w:spacing w:after="480"/>
    </w:pPr>
  </w:style>
  <w:style w:type="paragraph" w:customStyle="1" w:styleId="Mline1">
    <w:name w:val="M_line1"/>
    <w:basedOn w:val="Mdeck4text"/>
    <w:next w:val="Mline2"/>
    <w:qFormat/>
    <w:rsid w:val="00F87A76"/>
    <w:pPr>
      <w:ind w:firstLine="0"/>
    </w:pPr>
  </w:style>
  <w:style w:type="paragraph" w:customStyle="1" w:styleId="MLogo">
    <w:name w:val="M_Logo"/>
    <w:basedOn w:val="Normal"/>
    <w:rsid w:val="00F87A76"/>
    <w:pPr>
      <w:spacing w:before="140"/>
      <w:jc w:val="right"/>
    </w:pPr>
    <w:rPr>
      <w:b/>
      <w:i/>
      <w:sz w:val="64"/>
    </w:rPr>
  </w:style>
  <w:style w:type="paragraph" w:customStyle="1" w:styleId="Mreceived">
    <w:name w:val="M_received"/>
    <w:basedOn w:val="Maddress"/>
    <w:rsid w:val="00F87A76"/>
    <w:rPr>
      <w:i/>
    </w:rPr>
  </w:style>
  <w:style w:type="paragraph" w:customStyle="1" w:styleId="MRefer">
    <w:name w:val="M_Refer"/>
    <w:basedOn w:val="Normal"/>
    <w:rsid w:val="00F87A76"/>
    <w:pPr>
      <w:ind w:left="461" w:hanging="461"/>
    </w:pPr>
  </w:style>
  <w:style w:type="paragraph" w:customStyle="1" w:styleId="Mtable">
    <w:name w:val="M_table"/>
    <w:basedOn w:val="Normal"/>
    <w:rsid w:val="00F87A76"/>
    <w:pPr>
      <w:keepNext/>
      <w:tabs>
        <w:tab w:val="left" w:pos="284"/>
      </w:tabs>
    </w:pPr>
  </w:style>
  <w:style w:type="paragraph" w:customStyle="1" w:styleId="MTablecaption">
    <w:name w:val="M_Tablecaption"/>
    <w:basedOn w:val="MCaption"/>
    <w:rsid w:val="00F87A76"/>
    <w:pPr>
      <w:spacing w:after="0"/>
    </w:pPr>
  </w:style>
  <w:style w:type="paragraph" w:customStyle="1" w:styleId="MText">
    <w:name w:val="M_Text"/>
    <w:basedOn w:val="Normal"/>
    <w:rsid w:val="00F87A76"/>
    <w:pPr>
      <w:ind w:firstLine="288"/>
    </w:pPr>
  </w:style>
  <w:style w:type="paragraph" w:customStyle="1" w:styleId="MTitel">
    <w:name w:val="M_Titel"/>
    <w:basedOn w:val="Normal"/>
    <w:rsid w:val="00F87A76"/>
    <w:pPr>
      <w:spacing w:before="240"/>
    </w:pPr>
    <w:rPr>
      <w:b/>
      <w:sz w:val="36"/>
      <w:lang w:val="en-GB"/>
    </w:rPr>
  </w:style>
  <w:style w:type="paragraph" w:customStyle="1" w:styleId="MDPIheader">
    <w:name w:val="MDPI_header"/>
    <w:qFormat/>
    <w:rsid w:val="003B4E63"/>
    <w:pPr>
      <w:adjustRightInd w:val="0"/>
      <w:snapToGrid w:val="0"/>
      <w:spacing w:after="240"/>
    </w:pPr>
    <w:rPr>
      <w:rFonts w:ascii="Palatino Linotype" w:eastAsia="Times New Roman" w:hAnsi="Palatino Linotype"/>
      <w:iCs/>
      <w:sz w:val="16"/>
      <w:lang w:eastAsia="de-DE"/>
    </w:rPr>
  </w:style>
  <w:style w:type="paragraph" w:customStyle="1" w:styleId="Mheaderjournallogo">
    <w:name w:val="M_header_journal_logo"/>
    <w:qFormat/>
    <w:rsid w:val="00F87A76"/>
    <w:rPr>
      <w:rFonts w:ascii="Minion Pro" w:hAnsi="Minion Pro"/>
      <w:color w:val="000000"/>
      <w:sz w:val="24"/>
      <w:lang w:val="de-DE" w:eastAsia="zh-CN"/>
    </w:rPr>
  </w:style>
  <w:style w:type="paragraph" w:customStyle="1" w:styleId="TextBericht">
    <w:name w:val="Text_Bericht"/>
    <w:basedOn w:val="Normal"/>
    <w:uiPriority w:val="99"/>
    <w:rsid w:val="00F87A76"/>
    <w:pPr>
      <w:spacing w:after="120" w:line="276" w:lineRule="auto"/>
    </w:pPr>
    <w:rPr>
      <w:rFonts w:ascii="Arial" w:hAnsi="Arial"/>
      <w:lang w:val="de-DE"/>
    </w:rPr>
  </w:style>
  <w:style w:type="character" w:customStyle="1" w:styleId="Heading2Char">
    <w:name w:val="Heading 2 Char"/>
    <w:link w:val="Heading2"/>
    <w:rsid w:val="00F87A76"/>
    <w:rPr>
      <w:rFonts w:ascii="Arial" w:eastAsia="Times New Roman" w:hAnsi="Arial" w:cs="Times New Roman"/>
      <w:b/>
      <w:color w:val="000000"/>
      <w:kern w:val="0"/>
      <w:sz w:val="24"/>
      <w:lang w:eastAsia="de-DE"/>
    </w:rPr>
  </w:style>
  <w:style w:type="paragraph" w:customStyle="1" w:styleId="berschrift3">
    <w:name w:val="Überschrift3"/>
    <w:basedOn w:val="Heading2"/>
    <w:uiPriority w:val="99"/>
    <w:rsid w:val="00F87A76"/>
    <w:pPr>
      <w:keepNext/>
      <w:tabs>
        <w:tab w:val="num" w:pos="360"/>
      </w:tabs>
      <w:spacing w:before="0"/>
      <w:ind w:left="576" w:hanging="576"/>
    </w:pPr>
    <w:rPr>
      <w:rFonts w:cs="Arial"/>
      <w:bCs/>
      <w:iCs/>
      <w:sz w:val="18"/>
      <w:szCs w:val="28"/>
      <w:lang w:val="de-DE"/>
    </w:rPr>
  </w:style>
  <w:style w:type="character" w:customStyle="1" w:styleId="Heading1Char">
    <w:name w:val="Heading 1 Char"/>
    <w:aliases w:val="x Char"/>
    <w:link w:val="Heading1"/>
    <w:rsid w:val="00F87A76"/>
    <w:rPr>
      <w:rFonts w:ascii="Arial" w:eastAsia="Times New Roman" w:hAnsi="Arial" w:cs="Times New Roman"/>
      <w:b/>
      <w:color w:val="000000"/>
      <w:kern w:val="0"/>
      <w:sz w:val="24"/>
      <w:u w:val="single"/>
      <w:lang w:eastAsia="de-DE"/>
    </w:rPr>
  </w:style>
  <w:style w:type="character" w:customStyle="1" w:styleId="Heading3Char">
    <w:name w:val="Heading 3 Char"/>
    <w:link w:val="Heading3"/>
    <w:rsid w:val="00F87A76"/>
    <w:rPr>
      <w:rFonts w:eastAsia="Times New Roman" w:cs="Times New Roman"/>
      <w:b/>
      <w:color w:val="000000"/>
      <w:kern w:val="0"/>
      <w:sz w:val="24"/>
      <w:lang w:eastAsia="de-DE"/>
    </w:rPr>
  </w:style>
  <w:style w:type="character" w:customStyle="1" w:styleId="Heading4Char">
    <w:name w:val="Heading 4 Char"/>
    <w:link w:val="Heading4"/>
    <w:rsid w:val="00F87A76"/>
    <w:rPr>
      <w:rFonts w:ascii="Arial" w:eastAsia="Times New Roman" w:hAnsi="Arial" w:cs="Times New Roman"/>
      <w:b/>
      <w:color w:val="000000"/>
      <w:kern w:val="0"/>
      <w:sz w:val="24"/>
      <w:lang w:eastAsia="de-DE"/>
    </w:rPr>
  </w:style>
  <w:style w:type="character" w:customStyle="1" w:styleId="Heading5Char">
    <w:name w:val="Heading 5 Char"/>
    <w:link w:val="Heading5"/>
    <w:rsid w:val="00F87A76"/>
    <w:rPr>
      <w:rFonts w:eastAsia="Times New Roman" w:cs="Times New Roman"/>
      <w:b/>
      <w:color w:val="000000"/>
      <w:kern w:val="0"/>
      <w:sz w:val="24"/>
      <w:lang w:eastAsia="de-DE"/>
    </w:rPr>
  </w:style>
  <w:style w:type="character" w:customStyle="1" w:styleId="Heading6Char">
    <w:name w:val="Heading 6 Char"/>
    <w:link w:val="Heading6"/>
    <w:rsid w:val="00F87A76"/>
    <w:rPr>
      <w:rFonts w:eastAsia="Times New Roman" w:cs="Times New Roman"/>
      <w:color w:val="000000"/>
      <w:kern w:val="0"/>
      <w:sz w:val="24"/>
      <w:u w:val="single"/>
      <w:lang w:eastAsia="de-DE"/>
    </w:rPr>
  </w:style>
  <w:style w:type="character" w:customStyle="1" w:styleId="Heading7Char">
    <w:name w:val="Heading 7 Char"/>
    <w:link w:val="Heading7"/>
    <w:rsid w:val="00F87A76"/>
    <w:rPr>
      <w:rFonts w:eastAsia="Times New Roman" w:cs="Times New Roman"/>
      <w:i/>
      <w:color w:val="000000"/>
      <w:kern w:val="0"/>
      <w:sz w:val="24"/>
      <w:lang w:eastAsia="de-DE"/>
    </w:rPr>
  </w:style>
  <w:style w:type="character" w:customStyle="1" w:styleId="Heading8Char">
    <w:name w:val="Heading 8 Char"/>
    <w:link w:val="Heading8"/>
    <w:rsid w:val="00F87A76"/>
    <w:rPr>
      <w:rFonts w:eastAsia="Times New Roman" w:cs="Times New Roman"/>
      <w:i/>
      <w:color w:val="000000"/>
      <w:kern w:val="0"/>
      <w:sz w:val="24"/>
      <w:lang w:eastAsia="de-DE"/>
    </w:rPr>
  </w:style>
  <w:style w:type="character" w:customStyle="1" w:styleId="Heading9Char">
    <w:name w:val="Heading 9 Char"/>
    <w:link w:val="Heading9"/>
    <w:rsid w:val="00F87A76"/>
    <w:rPr>
      <w:rFonts w:eastAsia="Times New Roman" w:cs="Times New Roman"/>
      <w:i/>
      <w:color w:val="000000"/>
      <w:kern w:val="0"/>
      <w:sz w:val="24"/>
      <w:lang w:eastAsia="de-DE"/>
    </w:rPr>
  </w:style>
  <w:style w:type="character" w:styleId="Hyperlink">
    <w:name w:val="Hyperlink"/>
    <w:uiPriority w:val="99"/>
    <w:rsid w:val="00F87A76"/>
    <w:rPr>
      <w:color w:val="0000FF"/>
      <w:u w:val="single"/>
    </w:rPr>
  </w:style>
  <w:style w:type="character" w:styleId="FollowedHyperlink">
    <w:name w:val="FollowedHyperlink"/>
    <w:rsid w:val="00F87A76"/>
    <w:rPr>
      <w:color w:val="954F72"/>
      <w:u w:val="single"/>
    </w:rPr>
  </w:style>
  <w:style w:type="character" w:styleId="LineNumber">
    <w:name w:val="line number"/>
    <w:basedOn w:val="DefaultParagraphFont"/>
    <w:uiPriority w:val="99"/>
    <w:rsid w:val="00F87A76"/>
  </w:style>
  <w:style w:type="paragraph" w:styleId="FootnoteText">
    <w:name w:val="footnote text"/>
    <w:basedOn w:val="Normal"/>
    <w:link w:val="FootnoteTextChar"/>
    <w:rsid w:val="00F87A76"/>
  </w:style>
  <w:style w:type="character" w:customStyle="1" w:styleId="FootnoteTextChar">
    <w:name w:val="Footnote Text Char"/>
    <w:link w:val="FootnoteText"/>
    <w:rsid w:val="00F87A76"/>
    <w:rPr>
      <w:rFonts w:eastAsia="Times New Roman" w:cs="Times New Roman"/>
      <w:color w:val="000000"/>
      <w:kern w:val="0"/>
      <w:sz w:val="24"/>
      <w:lang w:eastAsia="de-DE"/>
    </w:rPr>
  </w:style>
  <w:style w:type="paragraph" w:styleId="List">
    <w:name w:val="List"/>
    <w:basedOn w:val="Normal"/>
    <w:rsid w:val="00F87A76"/>
    <w:pPr>
      <w:ind w:left="200" w:hangingChars="200" w:hanging="200"/>
      <w:contextualSpacing/>
    </w:pPr>
  </w:style>
  <w:style w:type="paragraph" w:styleId="ListBullet">
    <w:name w:val="List Bullet"/>
    <w:basedOn w:val="Normal"/>
    <w:rsid w:val="00F87A76"/>
    <w:pPr>
      <w:tabs>
        <w:tab w:val="num" w:pos="360"/>
      </w:tabs>
      <w:ind w:left="200" w:hangingChars="200" w:hanging="200"/>
      <w:contextualSpacing/>
    </w:pPr>
  </w:style>
  <w:style w:type="paragraph" w:styleId="ListParagraph">
    <w:name w:val="List Paragraph"/>
    <w:basedOn w:val="Normal"/>
    <w:uiPriority w:val="34"/>
    <w:qFormat/>
    <w:rsid w:val="00F87A76"/>
    <w:pPr>
      <w:ind w:firstLineChars="200" w:firstLine="420"/>
    </w:pPr>
  </w:style>
  <w:style w:type="paragraph" w:styleId="BalloonText">
    <w:name w:val="Balloon Text"/>
    <w:basedOn w:val="Normal"/>
    <w:link w:val="BalloonTextChar"/>
    <w:uiPriority w:val="99"/>
    <w:rsid w:val="00F87A76"/>
    <w:rPr>
      <w:rFonts w:cs="Tahoma"/>
      <w:sz w:val="18"/>
      <w:szCs w:val="18"/>
    </w:rPr>
  </w:style>
  <w:style w:type="character" w:customStyle="1" w:styleId="BalloonTextChar">
    <w:name w:val="Balloon Text Char"/>
    <w:link w:val="BalloonText"/>
    <w:uiPriority w:val="99"/>
    <w:rsid w:val="00F87A76"/>
    <w:rPr>
      <w:rFonts w:eastAsia="Times New Roman" w:cs="Tahoma"/>
      <w:color w:val="000000"/>
      <w:kern w:val="0"/>
      <w:sz w:val="18"/>
      <w:szCs w:val="18"/>
      <w:lang w:eastAsia="de-DE"/>
    </w:rPr>
  </w:style>
  <w:style w:type="paragraph" w:styleId="CommentText">
    <w:name w:val="annotation text"/>
    <w:basedOn w:val="Normal"/>
    <w:link w:val="CommentTextChar"/>
    <w:rsid w:val="00F87A76"/>
  </w:style>
  <w:style w:type="character" w:customStyle="1" w:styleId="CommentTextChar">
    <w:name w:val="Comment Text Char"/>
    <w:link w:val="CommentText"/>
    <w:rsid w:val="00F87A76"/>
    <w:rPr>
      <w:rFonts w:eastAsia="Times New Roman" w:cs="Times New Roman"/>
      <w:color w:val="000000"/>
      <w:kern w:val="0"/>
      <w:sz w:val="24"/>
      <w:lang w:eastAsia="de-DE"/>
    </w:rPr>
  </w:style>
  <w:style w:type="character" w:styleId="CommentReference">
    <w:name w:val="annotation reference"/>
    <w:rsid w:val="00F87A76"/>
    <w:rPr>
      <w:sz w:val="21"/>
      <w:szCs w:val="21"/>
    </w:rPr>
  </w:style>
  <w:style w:type="paragraph" w:styleId="CommentSubject">
    <w:name w:val="annotation subject"/>
    <w:basedOn w:val="CommentText"/>
    <w:next w:val="CommentText"/>
    <w:link w:val="CommentSubjectChar"/>
    <w:rsid w:val="00F87A76"/>
    <w:rPr>
      <w:b/>
      <w:bCs/>
    </w:rPr>
  </w:style>
  <w:style w:type="character" w:customStyle="1" w:styleId="CommentSubjectChar">
    <w:name w:val="Comment Subject Char"/>
    <w:link w:val="CommentSubject"/>
    <w:rsid w:val="00F87A76"/>
    <w:rPr>
      <w:rFonts w:eastAsia="Times New Roman" w:cs="Times New Roman"/>
      <w:b/>
      <w:bCs/>
      <w:color w:val="000000"/>
      <w:kern w:val="0"/>
      <w:sz w:val="24"/>
      <w:lang w:eastAsia="de-DE"/>
    </w:rPr>
  </w:style>
  <w:style w:type="paragraph" w:styleId="NormalWeb">
    <w:name w:val="Normal (Web)"/>
    <w:basedOn w:val="Normal"/>
    <w:uiPriority w:val="99"/>
    <w:rsid w:val="00F87A76"/>
    <w:rPr>
      <w:szCs w:val="24"/>
    </w:rPr>
  </w:style>
  <w:style w:type="paragraph" w:styleId="Bibliography">
    <w:name w:val="Bibliography"/>
    <w:basedOn w:val="Normal"/>
    <w:next w:val="Normal"/>
    <w:uiPriority w:val="37"/>
    <w:semiHidden/>
    <w:unhideWhenUsed/>
    <w:rsid w:val="00F87A76"/>
  </w:style>
  <w:style w:type="paragraph" w:styleId="Caption">
    <w:name w:val="caption"/>
    <w:basedOn w:val="Normal"/>
    <w:next w:val="Normal"/>
    <w:qFormat/>
    <w:rsid w:val="00F87A76"/>
    <w:pPr>
      <w:ind w:left="850" w:hanging="850"/>
      <w:jc w:val="center"/>
    </w:pPr>
    <w:rPr>
      <w:b/>
      <w:bCs/>
      <w:szCs w:val="24"/>
      <w:lang w:eastAsia="en-US"/>
    </w:rPr>
  </w:style>
  <w:style w:type="paragraph" w:styleId="TableofFigures">
    <w:name w:val="table of figures"/>
    <w:basedOn w:val="Normal"/>
    <w:next w:val="Normal"/>
    <w:rsid w:val="00F87A76"/>
    <w:pPr>
      <w:tabs>
        <w:tab w:val="left" w:pos="374"/>
      </w:tabs>
      <w:snapToGrid w:val="0"/>
      <w:spacing w:line="220" w:lineRule="exact"/>
    </w:pPr>
    <w:rPr>
      <w:sz w:val="16"/>
      <w:szCs w:val="16"/>
    </w:rPr>
  </w:style>
  <w:style w:type="table" w:styleId="TableGrid">
    <w:name w:val="Table Grid"/>
    <w:basedOn w:val="TableNormal"/>
    <w:uiPriority w:val="59"/>
    <w:rsid w:val="00F87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rsid w:val="00F87A76"/>
    <w:pPr>
      <w:spacing w:line="360" w:lineRule="auto"/>
    </w:pPr>
    <w:rPr>
      <w:szCs w:val="24"/>
      <w:lang w:val="en-GB" w:eastAsia="ar-SA"/>
    </w:rPr>
  </w:style>
  <w:style w:type="character" w:customStyle="1" w:styleId="EndnoteTextChar">
    <w:name w:val="Endnote Text Char"/>
    <w:link w:val="EndnoteText"/>
    <w:rsid w:val="00F87A76"/>
    <w:rPr>
      <w:rFonts w:eastAsia="Times New Roman" w:cs="Times New Roman"/>
      <w:color w:val="000000"/>
      <w:kern w:val="0"/>
      <w:sz w:val="24"/>
      <w:szCs w:val="24"/>
      <w:lang w:val="en-GB" w:eastAsia="ar-SA"/>
    </w:rPr>
  </w:style>
  <w:style w:type="character" w:styleId="EndnoteReference">
    <w:name w:val="endnote reference"/>
    <w:rsid w:val="00F87A76"/>
    <w:rPr>
      <w:vertAlign w:val="superscript"/>
    </w:rPr>
  </w:style>
  <w:style w:type="paragraph" w:styleId="Footer">
    <w:name w:val="footer"/>
    <w:basedOn w:val="Normal"/>
    <w:link w:val="FooterChar"/>
    <w:uiPriority w:val="99"/>
    <w:rsid w:val="00F87A76"/>
    <w:pPr>
      <w:tabs>
        <w:tab w:val="center" w:pos="4153"/>
        <w:tab w:val="right" w:pos="8306"/>
      </w:tabs>
      <w:snapToGrid w:val="0"/>
      <w:spacing w:line="240" w:lineRule="atLeast"/>
    </w:pPr>
    <w:rPr>
      <w:sz w:val="18"/>
      <w:szCs w:val="18"/>
    </w:rPr>
  </w:style>
  <w:style w:type="character" w:customStyle="1" w:styleId="FooterChar">
    <w:name w:val="Footer Char"/>
    <w:link w:val="Footer"/>
    <w:uiPriority w:val="99"/>
    <w:rsid w:val="00F87A76"/>
    <w:rPr>
      <w:rFonts w:eastAsia="Times New Roman" w:cs="Times New Roman"/>
      <w:color w:val="000000"/>
      <w:kern w:val="0"/>
      <w:sz w:val="18"/>
      <w:szCs w:val="18"/>
      <w:lang w:eastAsia="de-DE"/>
    </w:rPr>
  </w:style>
  <w:style w:type="character" w:styleId="PageNumber">
    <w:name w:val="page number"/>
    <w:basedOn w:val="DefaultParagraphFont"/>
    <w:rsid w:val="00F87A76"/>
  </w:style>
  <w:style w:type="paragraph" w:styleId="Header">
    <w:name w:val="header"/>
    <w:basedOn w:val="Normal"/>
    <w:link w:val="HeaderChar"/>
    <w:uiPriority w:val="99"/>
    <w:rsid w:val="00F87A7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HeaderChar">
    <w:name w:val="Header Char"/>
    <w:link w:val="Header"/>
    <w:uiPriority w:val="99"/>
    <w:rsid w:val="00F87A76"/>
    <w:rPr>
      <w:rFonts w:eastAsia="Times New Roman" w:cs="Times New Roman"/>
      <w:color w:val="000000"/>
      <w:kern w:val="0"/>
      <w:sz w:val="18"/>
      <w:szCs w:val="18"/>
      <w:lang w:eastAsia="de-DE"/>
    </w:rPr>
  </w:style>
  <w:style w:type="paragraph" w:styleId="BodyText">
    <w:name w:val="Body Text"/>
    <w:link w:val="BodyTextChar"/>
    <w:rsid w:val="00F87A76"/>
    <w:pPr>
      <w:spacing w:after="120" w:line="340" w:lineRule="atLeast"/>
      <w:jc w:val="both"/>
    </w:pPr>
    <w:rPr>
      <w:color w:val="000000"/>
      <w:sz w:val="24"/>
      <w:lang w:eastAsia="de-DE"/>
    </w:rPr>
  </w:style>
  <w:style w:type="character" w:customStyle="1" w:styleId="BodyTextChar">
    <w:name w:val="Body Text Char"/>
    <w:link w:val="BodyText"/>
    <w:rsid w:val="00F87A76"/>
    <w:rPr>
      <w:rFonts w:cs="Times New Roman"/>
      <w:color w:val="000000"/>
      <w:kern w:val="0"/>
      <w:sz w:val="24"/>
      <w:lang w:eastAsia="de-DE"/>
    </w:rPr>
  </w:style>
  <w:style w:type="paragraph" w:customStyle="1" w:styleId="Mdeck4text2nd">
    <w:name w:val="M_deck_4_text_2nd"/>
    <w:qFormat/>
    <w:rsid w:val="00DA62B6"/>
    <w:pPr>
      <w:adjustRightInd w:val="0"/>
      <w:snapToGrid w:val="0"/>
      <w:spacing w:line="260" w:lineRule="atLeast"/>
      <w:ind w:left="850" w:hanging="425"/>
      <w:jc w:val="both"/>
    </w:pPr>
    <w:rPr>
      <w:rFonts w:ascii="Palatino Linotype" w:eastAsia="Times New Roman" w:hAnsi="Palatino Linotype"/>
      <w:snapToGrid w:val="0"/>
      <w:color w:val="000000"/>
      <w:lang w:eastAsia="de-DE" w:bidi="en-US"/>
    </w:rPr>
  </w:style>
  <w:style w:type="character" w:styleId="PlaceholderText">
    <w:name w:val="Placeholder Text"/>
    <w:uiPriority w:val="99"/>
    <w:semiHidden/>
    <w:rsid w:val="00F87A76"/>
    <w:rPr>
      <w:color w:val="808080"/>
    </w:rPr>
  </w:style>
  <w:style w:type="paragraph" w:customStyle="1" w:styleId="MDPIheadercitation">
    <w:name w:val="MDPI_header_citation"/>
    <w:basedOn w:val="MDPI62Acknowledgments"/>
    <w:rsid w:val="002220D5"/>
    <w:pPr>
      <w:spacing w:before="0" w:after="240" w:line="240" w:lineRule="auto"/>
      <w:jc w:val="left"/>
    </w:pPr>
  </w:style>
  <w:style w:type="paragraph" w:customStyle="1" w:styleId="MDPIheaderjournallogo">
    <w:name w:val="MDPI_header_journal_logo"/>
    <w:qFormat/>
    <w:rsid w:val="003B4E63"/>
    <w:pPr>
      <w:adjustRightInd w:val="0"/>
      <w:snapToGrid w:val="0"/>
    </w:pPr>
    <w:rPr>
      <w:rFonts w:ascii="Palatino Linotype" w:eastAsia="Times New Roman" w:hAnsi="Palatino Linotype"/>
      <w:i/>
      <w:color w:val="000000"/>
      <w:sz w:val="24"/>
      <w:szCs w:val="22"/>
      <w:lang w:eastAsia="de-CH"/>
    </w:rPr>
  </w:style>
  <w:style w:type="paragraph" w:customStyle="1" w:styleId="Mfooter">
    <w:name w:val="M_footer"/>
    <w:qFormat/>
    <w:rsid w:val="00F87A76"/>
    <w:pPr>
      <w:spacing w:before="120"/>
      <w:jc w:val="center"/>
    </w:pPr>
    <w:rPr>
      <w:rFonts w:ascii="Minion Pro" w:hAnsi="Minion Pro"/>
      <w:color w:val="000000"/>
      <w:sz w:val="24"/>
      <w:lang w:val="de-DE" w:eastAsia="zh-CN"/>
    </w:rPr>
  </w:style>
  <w:style w:type="paragraph" w:customStyle="1" w:styleId="Mfooterfirstpage">
    <w:name w:val="M_footer_firstpage"/>
    <w:basedOn w:val="Mfooter"/>
    <w:qFormat/>
    <w:rsid w:val="00F87A76"/>
    <w:pPr>
      <w:tabs>
        <w:tab w:val="right" w:pos="8845"/>
      </w:tabs>
      <w:spacing w:line="160" w:lineRule="exact"/>
    </w:pPr>
  </w:style>
  <w:style w:type="paragraph" w:customStyle="1" w:styleId="Mheadermdpilogo">
    <w:name w:val="M_header_mdpi_logo"/>
    <w:qFormat/>
    <w:rsid w:val="00F87A76"/>
    <w:pPr>
      <w:jc w:val="right"/>
    </w:pPr>
    <w:rPr>
      <w:rFonts w:ascii="Minion Pro" w:hAnsi="Minion Pro"/>
      <w:color w:val="000000"/>
      <w:sz w:val="24"/>
      <w:lang w:val="de-DE" w:eastAsia="zh-CN"/>
    </w:rPr>
  </w:style>
  <w:style w:type="paragraph" w:customStyle="1" w:styleId="MAcknowledgments">
    <w:name w:val="M_Acknowledgments"/>
    <w:qFormat/>
    <w:rsid w:val="00554334"/>
    <w:pPr>
      <w:spacing w:after="120" w:line="240" w:lineRule="atLeast"/>
      <w:jc w:val="both"/>
    </w:pPr>
    <w:rPr>
      <w:rFonts w:ascii="Minion Pro" w:hAnsi="Minion Pro"/>
      <w:color w:val="000000"/>
      <w:sz w:val="24"/>
      <w:lang w:val="de-DE" w:eastAsia="zh-CN"/>
    </w:rPr>
  </w:style>
  <w:style w:type="paragraph" w:customStyle="1" w:styleId="MDPI32textnoindent">
    <w:name w:val="MDPI_3.2_text_no_indent"/>
    <w:basedOn w:val="MDPI31text"/>
    <w:qFormat/>
    <w:rsid w:val="00B65A10"/>
    <w:pPr>
      <w:ind w:firstLine="0"/>
    </w:pPr>
  </w:style>
  <w:style w:type="paragraph" w:customStyle="1" w:styleId="MDPI33textspaceafter">
    <w:name w:val="MDPI_3.3_text_space_after"/>
    <w:basedOn w:val="MDPI31text"/>
    <w:qFormat/>
    <w:rsid w:val="00B65A10"/>
    <w:pPr>
      <w:spacing w:after="240"/>
    </w:pPr>
  </w:style>
  <w:style w:type="paragraph" w:customStyle="1" w:styleId="MDPI34textspacebefore">
    <w:name w:val="MDPI_3.4_text_space_before"/>
    <w:basedOn w:val="MDPI31text"/>
    <w:qFormat/>
    <w:rsid w:val="00B65A10"/>
    <w:pPr>
      <w:spacing w:before="240"/>
    </w:pPr>
  </w:style>
  <w:style w:type="paragraph" w:customStyle="1" w:styleId="MDPI35textbeforelist">
    <w:name w:val="MDPI_3.5_text_before_list"/>
    <w:basedOn w:val="MDPI31text"/>
    <w:qFormat/>
    <w:rsid w:val="00B65A10"/>
    <w:pPr>
      <w:spacing w:after="120"/>
    </w:pPr>
  </w:style>
  <w:style w:type="paragraph" w:customStyle="1" w:styleId="MDPI36textafterlist">
    <w:name w:val="MDPI_3.6_text_after_list"/>
    <w:basedOn w:val="MDPI31text"/>
    <w:qFormat/>
    <w:rsid w:val="00B65A10"/>
    <w:pPr>
      <w:spacing w:before="120"/>
    </w:pPr>
  </w:style>
  <w:style w:type="paragraph" w:customStyle="1" w:styleId="MDPI37itemize">
    <w:name w:val="MDPI_3.7_itemize"/>
    <w:basedOn w:val="MDPI31text"/>
    <w:qFormat/>
    <w:rsid w:val="000A45A9"/>
    <w:pPr>
      <w:numPr>
        <w:numId w:val="1"/>
      </w:numPr>
      <w:ind w:left="425" w:hanging="425"/>
    </w:pPr>
  </w:style>
  <w:style w:type="paragraph" w:customStyle="1" w:styleId="MDPI38bullet">
    <w:name w:val="MDPI_3.8_bullet"/>
    <w:basedOn w:val="MDPI31text"/>
    <w:qFormat/>
    <w:rsid w:val="00B83B50"/>
    <w:pPr>
      <w:numPr>
        <w:numId w:val="2"/>
      </w:numPr>
      <w:ind w:left="425" w:hanging="425"/>
    </w:pPr>
  </w:style>
  <w:style w:type="paragraph" w:customStyle="1" w:styleId="MDPI39equation">
    <w:name w:val="MDPI_3.9_equation"/>
    <w:basedOn w:val="MDPI31text"/>
    <w:qFormat/>
    <w:rsid w:val="00B65A10"/>
    <w:pPr>
      <w:spacing w:before="120" w:after="120"/>
      <w:ind w:left="709" w:firstLine="0"/>
      <w:jc w:val="center"/>
    </w:pPr>
  </w:style>
  <w:style w:type="paragraph" w:customStyle="1" w:styleId="MDPI3aequationnumber">
    <w:name w:val="MDPI_3.a_equation_number"/>
    <w:basedOn w:val="MDPI31text"/>
    <w:qFormat/>
    <w:rsid w:val="000F4E0E"/>
    <w:pPr>
      <w:spacing w:before="120" w:after="120" w:line="240" w:lineRule="auto"/>
      <w:ind w:firstLine="0"/>
      <w:jc w:val="right"/>
    </w:pPr>
  </w:style>
  <w:style w:type="paragraph" w:customStyle="1" w:styleId="MDPI62Acknowledgments">
    <w:name w:val="MDPI_6.2_Acknowledgments"/>
    <w:qFormat/>
    <w:rsid w:val="003B4E63"/>
    <w:pPr>
      <w:adjustRightInd w:val="0"/>
      <w:snapToGrid w:val="0"/>
      <w:spacing w:before="120" w:line="200" w:lineRule="atLeast"/>
      <w:jc w:val="both"/>
    </w:pPr>
    <w:rPr>
      <w:rFonts w:ascii="Palatino Linotype" w:eastAsia="Times New Roman" w:hAnsi="Palatino Linotype"/>
      <w:snapToGrid w:val="0"/>
      <w:color w:val="000000"/>
      <w:sz w:val="18"/>
      <w:lang w:eastAsia="de-DE" w:bidi="en-US"/>
    </w:rPr>
  </w:style>
  <w:style w:type="paragraph" w:customStyle="1" w:styleId="MDPI41tablecaption">
    <w:name w:val="MDPI_4.1_table_caption"/>
    <w:basedOn w:val="MDPI62Acknowledgments"/>
    <w:qFormat/>
    <w:rsid w:val="00DB75FF"/>
    <w:pPr>
      <w:spacing w:before="240" w:after="120" w:line="260" w:lineRule="atLeast"/>
      <w:ind w:left="425" w:right="425"/>
    </w:pPr>
    <w:rPr>
      <w:snapToGrid/>
      <w:szCs w:val="22"/>
    </w:rPr>
  </w:style>
  <w:style w:type="paragraph" w:customStyle="1" w:styleId="MDPI42tablebody">
    <w:name w:val="MDPI_4.2_table_body"/>
    <w:qFormat/>
    <w:rsid w:val="003B4E63"/>
    <w:pPr>
      <w:adjustRightInd w:val="0"/>
      <w:snapToGrid w:val="0"/>
    </w:pPr>
    <w:rPr>
      <w:rFonts w:ascii="Palatino Linotype" w:eastAsia="Times New Roman" w:hAnsi="Palatino Linotype"/>
      <w:snapToGrid w:val="0"/>
      <w:color w:val="000000"/>
      <w:lang w:eastAsia="de-DE" w:bidi="en-US"/>
    </w:rPr>
  </w:style>
  <w:style w:type="paragraph" w:customStyle="1" w:styleId="MDPI43tablefooter">
    <w:name w:val="MDPI_4.3_table_footer"/>
    <w:basedOn w:val="MDPI41tablecaption"/>
    <w:next w:val="MDPI31text"/>
    <w:qFormat/>
    <w:rsid w:val="00B65A10"/>
    <w:pPr>
      <w:spacing w:before="0"/>
      <w:ind w:left="0" w:right="0"/>
    </w:pPr>
  </w:style>
  <w:style w:type="paragraph" w:customStyle="1" w:styleId="MDPI51figurecaption">
    <w:name w:val="MDPI_5.1_figure_caption"/>
    <w:basedOn w:val="MDPI62Acknowledgments"/>
    <w:qFormat/>
    <w:rsid w:val="003B4E63"/>
    <w:pPr>
      <w:spacing w:after="240" w:line="260" w:lineRule="atLeast"/>
      <w:ind w:left="425" w:right="425"/>
    </w:pPr>
    <w:rPr>
      <w:snapToGrid/>
    </w:rPr>
  </w:style>
  <w:style w:type="paragraph" w:customStyle="1" w:styleId="MDPI52figure">
    <w:name w:val="MDPI_5.2_figure"/>
    <w:qFormat/>
    <w:rsid w:val="00B65A10"/>
    <w:pPr>
      <w:jc w:val="center"/>
    </w:pPr>
    <w:rPr>
      <w:rFonts w:ascii="Palatino Linotype" w:eastAsia="Times New Roman" w:hAnsi="Palatino Linotype"/>
      <w:snapToGrid w:val="0"/>
      <w:color w:val="000000"/>
      <w:sz w:val="24"/>
      <w:lang w:eastAsia="de-DE" w:bidi="en-US"/>
    </w:rPr>
  </w:style>
  <w:style w:type="paragraph" w:customStyle="1" w:styleId="MDPI61Supplementary">
    <w:name w:val="MDPI_6.1_Supplementary"/>
    <w:basedOn w:val="MDPI62Acknowledgments"/>
    <w:qFormat/>
    <w:rsid w:val="00B65A10"/>
    <w:pPr>
      <w:spacing w:before="240"/>
    </w:pPr>
    <w:rPr>
      <w:lang w:eastAsia="en-US"/>
    </w:rPr>
  </w:style>
  <w:style w:type="paragraph" w:customStyle="1" w:styleId="MDPI63AuthorContributions">
    <w:name w:val="MDPI_6.3_AuthorContributions"/>
    <w:basedOn w:val="MDPI62Acknowledgments"/>
    <w:qFormat/>
    <w:rsid w:val="00B65A10"/>
    <w:rPr>
      <w:rFonts w:eastAsia="SimSun"/>
      <w:color w:val="auto"/>
      <w:lang w:eastAsia="en-US"/>
    </w:rPr>
  </w:style>
  <w:style w:type="paragraph" w:customStyle="1" w:styleId="MDPI64CoI">
    <w:name w:val="MDPI_6.4_CoI"/>
    <w:basedOn w:val="MDPI62Acknowledgments"/>
    <w:qFormat/>
    <w:rsid w:val="00B65A10"/>
  </w:style>
  <w:style w:type="paragraph" w:customStyle="1" w:styleId="MDPI72Copyright">
    <w:name w:val="MDPI_7.2_Copyright"/>
    <w:basedOn w:val="MDPI71References"/>
    <w:qFormat/>
    <w:rsid w:val="00CE10A1"/>
    <w:pPr>
      <w:numPr>
        <w:numId w:val="0"/>
      </w:numPr>
      <w:spacing w:before="400"/>
    </w:pPr>
    <w:rPr>
      <w:noProof/>
      <w:spacing w:val="-2"/>
      <w:lang w:val="en-GB" w:eastAsia="en-GB" w:bidi="ar-SA"/>
    </w:rPr>
  </w:style>
  <w:style w:type="paragraph" w:customStyle="1" w:styleId="MDPI73CopyrightImage">
    <w:name w:val="MDPI_7.3_CopyrightImage"/>
    <w:rsid w:val="003B4E63"/>
    <w:pPr>
      <w:adjustRightInd w:val="0"/>
      <w:snapToGrid w:val="0"/>
      <w:spacing w:after="100"/>
      <w:jc w:val="right"/>
    </w:pPr>
    <w:rPr>
      <w:rFonts w:eastAsia="Times New Roman"/>
      <w:color w:val="000000"/>
      <w:lang w:eastAsia="de-CH"/>
    </w:rPr>
  </w:style>
  <w:style w:type="paragraph" w:customStyle="1" w:styleId="MDPI81theorem">
    <w:name w:val="MDPI_8.1_theorem"/>
    <w:basedOn w:val="MDPI32textnoindent"/>
    <w:qFormat/>
    <w:rsid w:val="00B65A10"/>
    <w:rPr>
      <w:i/>
    </w:rPr>
  </w:style>
  <w:style w:type="paragraph" w:customStyle="1" w:styleId="MDPI82proof">
    <w:name w:val="MDPI_8.2_proof"/>
    <w:basedOn w:val="MDPI32textnoindent"/>
    <w:qFormat/>
    <w:rsid w:val="00CF28B7"/>
  </w:style>
  <w:style w:type="paragraph" w:customStyle="1" w:styleId="MDPIfooter">
    <w:name w:val="MDPI_footer"/>
    <w:qFormat/>
    <w:rsid w:val="003B4E63"/>
    <w:pPr>
      <w:adjustRightInd w:val="0"/>
      <w:snapToGrid w:val="0"/>
      <w:spacing w:before="120"/>
      <w:jc w:val="center"/>
    </w:pPr>
    <w:rPr>
      <w:rFonts w:ascii="Palatino Linotype" w:eastAsia="Times New Roman" w:hAnsi="Palatino Linotype"/>
      <w:lang w:eastAsia="de-DE"/>
    </w:rPr>
  </w:style>
  <w:style w:type="paragraph" w:customStyle="1" w:styleId="MDPIfooterfirstpage">
    <w:name w:val="MDPI_footer_firstpage"/>
    <w:basedOn w:val="MDPIfooter"/>
    <w:qFormat/>
    <w:rsid w:val="002220D5"/>
    <w:pPr>
      <w:tabs>
        <w:tab w:val="right" w:pos="8845"/>
      </w:tabs>
      <w:spacing w:line="160" w:lineRule="exact"/>
      <w:jc w:val="left"/>
    </w:pPr>
    <w:rPr>
      <w:sz w:val="16"/>
    </w:rPr>
  </w:style>
  <w:style w:type="paragraph" w:customStyle="1" w:styleId="MDPI31text">
    <w:name w:val="MDPI_3.1_text"/>
    <w:qFormat/>
    <w:rsid w:val="003B4E63"/>
    <w:pPr>
      <w:adjustRightInd w:val="0"/>
      <w:snapToGrid w:val="0"/>
      <w:spacing w:line="260" w:lineRule="atLeast"/>
      <w:ind w:firstLine="425"/>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basedOn w:val="MDPI31text"/>
    <w:qFormat/>
    <w:rsid w:val="004B664F"/>
    <w:pPr>
      <w:spacing w:before="240" w:after="120"/>
      <w:ind w:firstLine="0"/>
      <w:jc w:val="left"/>
      <w:outlineLvl w:val="2"/>
    </w:pPr>
  </w:style>
  <w:style w:type="paragraph" w:customStyle="1" w:styleId="MDPI21heading1">
    <w:name w:val="MDPI_2.1_heading1"/>
    <w:basedOn w:val="MDPI23heading3"/>
    <w:qFormat/>
    <w:rsid w:val="004B664F"/>
    <w:pPr>
      <w:outlineLvl w:val="0"/>
    </w:pPr>
    <w:rPr>
      <w:b/>
    </w:rPr>
  </w:style>
  <w:style w:type="paragraph" w:customStyle="1" w:styleId="MDPI22heading2">
    <w:name w:val="MDPI_2.2_heading2"/>
    <w:basedOn w:val="MDPItext"/>
    <w:qFormat/>
    <w:rsid w:val="004B664F"/>
    <w:pPr>
      <w:spacing w:before="240" w:after="120" w:line="260" w:lineRule="atLeast"/>
      <w:ind w:left="0" w:right="0" w:firstLine="0"/>
      <w:jc w:val="left"/>
      <w:outlineLvl w:val="1"/>
    </w:pPr>
    <w:rPr>
      <w:rFonts w:ascii="Palatino Linotype" w:hAnsi="Palatino Linotype"/>
      <w:i/>
      <w:sz w:val="20"/>
    </w:rPr>
  </w:style>
  <w:style w:type="paragraph" w:customStyle="1" w:styleId="MDPI71References">
    <w:name w:val="MDPI_7.1_References"/>
    <w:basedOn w:val="MDPI62Acknowledgments"/>
    <w:qFormat/>
    <w:rsid w:val="004C71C5"/>
    <w:pPr>
      <w:numPr>
        <w:numId w:val="3"/>
      </w:numPr>
      <w:spacing w:before="0" w:line="260" w:lineRule="atLeast"/>
      <w:ind w:left="425" w:hanging="425"/>
    </w:pPr>
  </w:style>
  <w:style w:type="paragraph" w:customStyle="1" w:styleId="MDPIheadermdpilogo">
    <w:name w:val="MDPI_header_mdpi_logo"/>
    <w:qFormat/>
    <w:rsid w:val="003B4E63"/>
    <w:pPr>
      <w:adjustRightInd w:val="0"/>
      <w:snapToGrid w:val="0"/>
      <w:jc w:val="right"/>
    </w:pPr>
    <w:rPr>
      <w:rFonts w:ascii="Palatino Linotype" w:eastAsia="Times New Roman" w:hAnsi="Palatino Linotype"/>
      <w:color w:val="000000"/>
      <w:sz w:val="24"/>
      <w:szCs w:val="22"/>
      <w:lang w:eastAsia="de-CH"/>
    </w:rPr>
  </w:style>
  <w:style w:type="paragraph" w:customStyle="1" w:styleId="MDPI411onetablecaption">
    <w:name w:val="MDPI_4.1.1_one_table_caption"/>
    <w:basedOn w:val="Normal"/>
    <w:qFormat/>
    <w:rsid w:val="009136F9"/>
    <w:pPr>
      <w:adjustRightInd w:val="0"/>
      <w:snapToGrid w:val="0"/>
      <w:spacing w:before="120" w:after="240" w:line="260" w:lineRule="atLeast"/>
      <w:jc w:val="center"/>
    </w:pPr>
    <w:rPr>
      <w:rFonts w:ascii="Palatino Linotype" w:hAnsi="Palatino Linotype"/>
      <w:sz w:val="18"/>
      <w:szCs w:val="22"/>
      <w:lang w:bidi="en-US"/>
    </w:rPr>
  </w:style>
  <w:style w:type="paragraph" w:customStyle="1" w:styleId="MDPI511onefigurecaption">
    <w:name w:val="MDPI_5.1.1_one_figure_caption"/>
    <w:basedOn w:val="Normal"/>
    <w:qFormat/>
    <w:rsid w:val="009136F9"/>
    <w:pPr>
      <w:adjustRightInd w:val="0"/>
      <w:snapToGrid w:val="0"/>
      <w:spacing w:before="120" w:after="240" w:line="260" w:lineRule="atLeast"/>
      <w:jc w:val="center"/>
    </w:pPr>
    <w:rPr>
      <w:rFonts w:ascii="Palatino Linotype" w:hAnsi="Palatino Linotype"/>
      <w:sz w:val="18"/>
      <w:lang w:bidi="en-US"/>
    </w:rPr>
  </w:style>
  <w:style w:type="paragraph" w:customStyle="1" w:styleId="MDPItext">
    <w:name w:val="MDPI_text"/>
    <w:basedOn w:val="Mdeck4text"/>
    <w:qFormat/>
    <w:rsid w:val="006C7D91"/>
    <w:pPr>
      <w:ind w:left="425" w:right="425"/>
    </w:pPr>
    <w:rPr>
      <w:noProof/>
      <w:sz w:val="22"/>
      <w:szCs w:val="22"/>
    </w:rPr>
  </w:style>
  <w:style w:type="paragraph" w:customStyle="1" w:styleId="MDPItitle">
    <w:name w:val="MDPI_title"/>
    <w:qFormat/>
    <w:rsid w:val="003B4E63"/>
    <w:pPr>
      <w:adjustRightInd w:val="0"/>
      <w:snapToGrid w:val="0"/>
      <w:spacing w:after="240"/>
    </w:pPr>
    <w:rPr>
      <w:rFonts w:eastAsia="Times New Roman"/>
      <w:b/>
      <w:snapToGrid w:val="0"/>
      <w:color w:val="000000"/>
      <w:sz w:val="36"/>
      <w:lang w:eastAsia="de-DE" w:bidi="en-US"/>
    </w:rPr>
  </w:style>
  <w:style w:type="character" w:styleId="FootnoteReference">
    <w:name w:val="footnote reference"/>
    <w:basedOn w:val="DefaultParagraphFont"/>
    <w:uiPriority w:val="99"/>
    <w:semiHidden/>
    <w:unhideWhenUsed/>
    <w:rsid w:val="002F70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882462">
      <w:bodyDiv w:val="1"/>
      <w:marLeft w:val="0"/>
      <w:marRight w:val="0"/>
      <w:marTop w:val="0"/>
      <w:marBottom w:val="0"/>
      <w:divBdr>
        <w:top w:val="none" w:sz="0" w:space="0" w:color="auto"/>
        <w:left w:val="none" w:sz="0" w:space="0" w:color="auto"/>
        <w:bottom w:val="none" w:sz="0" w:space="0" w:color="auto"/>
        <w:right w:val="none" w:sz="0" w:space="0" w:color="auto"/>
      </w:divBdr>
    </w:div>
    <w:div w:id="768698765">
      <w:bodyDiv w:val="1"/>
      <w:marLeft w:val="0"/>
      <w:marRight w:val="0"/>
      <w:marTop w:val="0"/>
      <w:marBottom w:val="0"/>
      <w:divBdr>
        <w:top w:val="none" w:sz="0" w:space="0" w:color="auto"/>
        <w:left w:val="none" w:sz="0" w:space="0" w:color="auto"/>
        <w:bottom w:val="none" w:sz="0" w:space="0" w:color="auto"/>
        <w:right w:val="none" w:sz="0" w:space="0" w:color="auto"/>
      </w:divBdr>
    </w:div>
    <w:div w:id="1023745864">
      <w:bodyDiv w:val="1"/>
      <w:marLeft w:val="0"/>
      <w:marRight w:val="0"/>
      <w:marTop w:val="0"/>
      <w:marBottom w:val="0"/>
      <w:divBdr>
        <w:top w:val="none" w:sz="0" w:space="0" w:color="auto"/>
        <w:left w:val="none" w:sz="0" w:space="0" w:color="auto"/>
        <w:bottom w:val="none" w:sz="0" w:space="0" w:color="auto"/>
        <w:right w:val="none" w:sz="0" w:space="0" w:color="auto"/>
      </w:divBdr>
    </w:div>
    <w:div w:id="142772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wmf"/><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0.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FE40B-BC4B-4D3B-8F22-DAC589378C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10</Pages>
  <Words>5473</Words>
  <Characters>31200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36600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1</dc:creator>
  <cp:keywords/>
  <dc:description/>
  <cp:lastModifiedBy>Stefan Lukits</cp:lastModifiedBy>
  <cp:revision>9</cp:revision>
  <cp:lastPrinted>2017-12-25T02:54:00Z</cp:lastPrinted>
  <dcterms:created xsi:type="dcterms:W3CDTF">2018-03-08T23:08:00Z</dcterms:created>
  <dcterms:modified xsi:type="dcterms:W3CDTF">2018-03-12T21:45:00Z</dcterms:modified>
</cp:coreProperties>
</file>