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49" w:rsidRDefault="0091681C">
      <w:pPr>
        <w:pStyle w:val="MDPI11articletype"/>
      </w:pPr>
      <w:r>
        <w:t>Article</w:t>
      </w:r>
    </w:p>
    <w:p w:rsidR="000B3049" w:rsidRDefault="0091681C">
      <w:pPr>
        <w:pStyle w:val="MDPI12title"/>
        <w:tabs>
          <w:tab w:val="left" w:pos="2687"/>
        </w:tabs>
        <w:spacing w:line="240" w:lineRule="atLeast"/>
      </w:pPr>
      <w:r>
        <w:t>Moral Necessity and the Implementation of Modernity</w:t>
      </w:r>
    </w:p>
    <w:p w:rsidR="000B3049" w:rsidRDefault="0091681C">
      <w:pPr>
        <w:pStyle w:val="MDPI17abstract"/>
        <w:rPr>
          <w:color w:val="00000A"/>
        </w:rPr>
      </w:pPr>
      <w:r>
        <w:rPr>
          <w:b/>
        </w:rPr>
        <w:t xml:space="preserve">Abstract: </w:t>
      </w:r>
      <w:r>
        <w:t>Analytical and continental philosophy follow research programs with respect to moral responsibility that are sometimes perceived to be incommensurable. An analytical philosopher, P.F. Strawson, presents a view of moral responsibility that underlines how essential ordinary moral reactive attitudes are to a meaningful human existence that is not threatened to collapse into a dystopian objectivity. This view challenges the mainstream discourse in analytical 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analytical 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analytical and continental philosophy.</w:t>
      </w:r>
    </w:p>
    <w:p w:rsidR="000B3049" w:rsidRDefault="0091681C">
      <w:pPr>
        <w:pStyle w:val="MDPI18keywords"/>
      </w:pPr>
      <w:r>
        <w:rPr>
          <w:b/>
        </w:rPr>
        <w:t xml:space="preserve">Keywords: </w:t>
      </w:r>
      <w:r>
        <w:t>Franz Kafka; Michel Foucault; P.F. Strawson; freedom and resentment; reactive attitudes; free will; determinism; modernity; moral responsibility; contingency</w:t>
      </w:r>
    </w:p>
    <w:p w:rsidR="000B3049" w:rsidRDefault="000B3049">
      <w:pPr>
        <w:pStyle w:val="MDPI19line"/>
      </w:pPr>
    </w:p>
    <w:p w:rsidR="00B3225D" w:rsidRPr="007E7717" w:rsidDel="00341EFC" w:rsidRDefault="00812666">
      <w:pPr>
        <w:pStyle w:val="MDPI21heading1"/>
        <w:rPr>
          <w:del w:id="0" w:author="Stefan Lukits" w:date="2018-05-03T18:14:00Z"/>
          <w:lang w:eastAsia="zh-CN"/>
          <w:rPrChange w:id="1" w:author="Stefan Lukits" w:date="2018-05-04T14:08:00Z">
            <w:rPr>
              <w:del w:id="2" w:author="Stefan Lukits" w:date="2018-05-03T18:14:00Z"/>
              <w:lang w:eastAsia="zh-CN"/>
            </w:rPr>
          </w:rPrChange>
        </w:rPr>
        <w:pPrChange w:id="3" w:author="Stefan Lukits" w:date="2018-05-03T18:14:00Z">
          <w:pPr>
            <w:pStyle w:val="MDPI31text"/>
          </w:pPr>
        </w:pPrChange>
      </w:pPr>
      <w:r w:rsidRPr="007E7717">
        <w:rPr>
          <w:lang w:eastAsia="zh-CN"/>
        </w:rPr>
        <w:t>1. Introduction</w:t>
      </w:r>
    </w:p>
    <w:p w:rsidR="00F70FD0" w:rsidRDefault="00F70FD0">
      <w:pPr>
        <w:pStyle w:val="MDPI31text"/>
        <w:rPr>
          <w:ins w:id="4" w:author="Stefan Lukits" w:date="2018-05-04T14:07:00Z"/>
          <w:lang w:eastAsia="zh-CN"/>
        </w:rPr>
      </w:pPr>
      <w:bookmarkStart w:id="5" w:name="_GoBack"/>
      <w:bookmarkEnd w:id="5"/>
    </w:p>
    <w:p w:rsidR="00341EFC" w:rsidRPr="00FB32EB" w:rsidRDefault="00341EFC">
      <w:pPr>
        <w:pStyle w:val="MDPI31text"/>
        <w:rPr>
          <w:ins w:id="6" w:author="Stefan Lukits" w:date="2018-05-03T18:15:00Z"/>
          <w:lang w:eastAsia="zh-CN"/>
          <w:rPrChange w:id="7" w:author="Stefan Lukits" w:date="2018-05-03T18:24:00Z">
            <w:rPr>
              <w:ins w:id="8" w:author="Stefan Lukits" w:date="2018-05-03T18:15:00Z"/>
              <w:rFonts w:ascii="Helvetica" w:hAnsi="Helvetica" w:cs="Helvetica"/>
              <w:color w:val="383838"/>
              <w:sz w:val="21"/>
              <w:szCs w:val="21"/>
            </w:rPr>
          </w:rPrChange>
        </w:rPr>
      </w:pPr>
      <w:ins w:id="9" w:author="Stefan Lukits" w:date="2018-05-03T18:14:00Z">
        <w:r w:rsidRPr="00FB32EB">
          <w:rPr>
            <w:lang w:eastAsia="zh-CN"/>
            <w:rPrChange w:id="10" w:author="Stefan Lukits" w:date="2018-05-03T18:24:00Z">
              <w:rPr>
                <w:rFonts w:ascii="Helvetica" w:hAnsi="Helvetica" w:cs="Helvetica"/>
                <w:color w:val="383838"/>
                <w:sz w:val="21"/>
                <w:szCs w:val="21"/>
              </w:rPr>
            </w:rPrChange>
          </w:rPr>
          <w:t>On the one hand, it is difficult to deny that what it means to be a modern human person, subject to the specific history of modernity and its technological and scientific progress, has implications for a plausible account of moral responsibility. On the other hand, some of our moral intuitions pressure us to attribute elements of universality, necessity, or metaphysical substance to morality. In this paper, I am interested in a narrow slice of this tension. I hope to show that analytical and continental philosophy have intersection points at which the tension can be more meaningfully explained.</w:t>
        </w:r>
      </w:ins>
    </w:p>
    <w:p w:rsidR="00341EFC" w:rsidRPr="00FB32EB" w:rsidRDefault="00341EFC">
      <w:pPr>
        <w:pStyle w:val="MDPI31text"/>
        <w:rPr>
          <w:ins w:id="11" w:author="Stefan Lukits" w:date="2018-05-03T18:15:00Z"/>
          <w:lang w:eastAsia="zh-CN"/>
          <w:rPrChange w:id="12" w:author="Stefan Lukits" w:date="2018-05-03T18:24:00Z">
            <w:rPr>
              <w:ins w:id="13" w:author="Stefan Lukits" w:date="2018-05-03T18:15:00Z"/>
              <w:rFonts w:ascii="Helvetica" w:hAnsi="Helvetica" w:cs="Helvetica"/>
              <w:color w:val="383838"/>
              <w:sz w:val="21"/>
              <w:szCs w:val="21"/>
            </w:rPr>
          </w:rPrChange>
        </w:rPr>
      </w:pPr>
      <w:ins w:id="14" w:author="Stefan Lukits" w:date="2018-05-03T18:14:00Z">
        <w:r w:rsidRPr="00FB32EB">
          <w:rPr>
            <w:lang w:eastAsia="zh-CN"/>
            <w:rPrChange w:id="15" w:author="Stefan Lukits" w:date="2018-05-03T18:24:00Z">
              <w:rPr>
                <w:rFonts w:ascii="Helvetica" w:hAnsi="Helvetica" w:cs="Helvetica"/>
                <w:color w:val="383838"/>
                <w:sz w:val="21"/>
                <w:szCs w:val="21"/>
              </w:rPr>
            </w:rPrChange>
          </w:rPr>
          <w:t xml:space="preserve">To delimit my narrow slice, consider the case of ethical intuitionism. Its core doctrine is that some of our ethical knowledge is non-inferential (see Väyrynen, 2008, 489). There is no need for justification by a process of reasoning. Moreover, if a chain of logical reasoning undermines an ethical proposition that is intuitively held to be </w:t>
        </w:r>
        <w:r w:rsidRPr="00FB32EB">
          <w:rPr>
            <w:lang w:eastAsia="zh-CN"/>
            <w:rPrChange w:id="16" w:author="Stefan Lukits" w:date="2018-05-03T18:24:00Z">
              <w:rPr>
                <w:rFonts w:ascii="Helvetica" w:hAnsi="Helvetica" w:cs="Helvetica"/>
                <w:color w:val="383838"/>
                <w:sz w:val="21"/>
                <w:szCs w:val="21"/>
              </w:rPr>
            </w:rPrChange>
          </w:rPr>
          <w:lastRenderedPageBreak/>
          <w:t xml:space="preserve">self-evidently true, the worse for the chain of logical reasoning: it is more vulnerable to defeaters than the knowledge at which the knower has arrived by intuition. G.E. Moore illustrated this claim of intuitionism (metaphysical intuitionism in this case, but not unrelated to ethical intuitionism, of which Moore is a major proponent) by holding up his two hands </w:t>
        </w:r>
      </w:ins>
      <w:ins w:id="17" w:author="Stefan Lukits" w:date="2018-05-04T13:32:00Z">
        <w:r w:rsidR="00470EB1">
          <w:rPr>
            <w:lang w:eastAsia="zh-CN"/>
          </w:rPr>
          <w:t xml:space="preserve">(literally) </w:t>
        </w:r>
      </w:ins>
      <w:ins w:id="18" w:author="Stefan Lukits" w:date="2018-05-03T18:14:00Z">
        <w:r w:rsidRPr="00FB32EB">
          <w:rPr>
            <w:lang w:eastAsia="zh-CN"/>
            <w:rPrChange w:id="19" w:author="Stefan Lukits" w:date="2018-05-03T18:24:00Z">
              <w:rPr>
                <w:rFonts w:ascii="Helvetica" w:hAnsi="Helvetica" w:cs="Helvetica"/>
                <w:color w:val="383838"/>
                <w:sz w:val="21"/>
                <w:szCs w:val="21"/>
              </w:rPr>
            </w:rPrChange>
          </w:rPr>
          <w:t>as proof of a</w:t>
        </w:r>
        <w:r w:rsidR="00FB32EB" w:rsidRPr="00FB32EB">
          <w:rPr>
            <w:lang w:eastAsia="zh-CN"/>
          </w:rPr>
          <w:t xml:space="preserve">n external world, exclaiming, </w:t>
        </w:r>
      </w:ins>
      <w:ins w:id="20" w:author="Stefan Lukits" w:date="2018-05-03T18:25:00Z">
        <w:r w:rsidR="00FB32EB">
          <w:rPr>
            <w:lang w:eastAsia="zh-CN"/>
          </w:rPr>
          <w:t>“</w:t>
        </w:r>
      </w:ins>
      <w:ins w:id="21" w:author="Stefan Lukits" w:date="2018-05-03T18:14:00Z">
        <w:r w:rsidRPr="00FB32EB">
          <w:rPr>
            <w:lang w:eastAsia="zh-CN"/>
            <w:rPrChange w:id="22" w:author="Stefan Lukits" w:date="2018-05-03T18:24:00Z">
              <w:rPr>
                <w:rFonts w:ascii="Helvetica" w:hAnsi="Helvetica" w:cs="Helvetica"/>
                <w:color w:val="383838"/>
                <w:sz w:val="21"/>
                <w:szCs w:val="21"/>
              </w:rPr>
            </w:rPrChange>
          </w:rPr>
          <w:t>her</w:t>
        </w:r>
        <w:r w:rsidR="00FB32EB" w:rsidRPr="00FB32EB">
          <w:rPr>
            <w:lang w:eastAsia="zh-CN"/>
          </w:rPr>
          <w:t>e is one hand,</w:t>
        </w:r>
      </w:ins>
      <w:ins w:id="23" w:author="Stefan Lukits" w:date="2018-05-03T18:25:00Z">
        <w:r w:rsidR="00FB32EB">
          <w:rPr>
            <w:lang w:eastAsia="zh-CN"/>
          </w:rPr>
          <w:t>”</w:t>
        </w:r>
      </w:ins>
      <w:ins w:id="24" w:author="Stefan Lukits" w:date="2018-05-03T18:14:00Z">
        <w:r w:rsidRPr="00FB32EB">
          <w:rPr>
            <w:lang w:eastAsia="zh-CN"/>
            <w:rPrChange w:id="25" w:author="Stefan Lukits" w:date="2018-05-03T18:24:00Z">
              <w:rPr>
                <w:rFonts w:ascii="Helvetica" w:hAnsi="Helvetica" w:cs="Helvetica"/>
                <w:color w:val="383838"/>
                <w:sz w:val="21"/>
                <w:szCs w:val="21"/>
              </w:rPr>
            </w:rPrChange>
          </w:rPr>
          <w:t xml:space="preserve"> and adding, as he made a c</w:t>
        </w:r>
        <w:r w:rsidR="00FB32EB" w:rsidRPr="00FB32EB">
          <w:rPr>
            <w:lang w:eastAsia="zh-CN"/>
          </w:rPr>
          <w:t xml:space="preserve">ertain gesture with the left, </w:t>
        </w:r>
      </w:ins>
      <w:ins w:id="26" w:author="Stefan Lukits" w:date="2018-05-03T18:25:00Z">
        <w:r w:rsidR="00FB32EB">
          <w:rPr>
            <w:lang w:eastAsia="zh-CN"/>
          </w:rPr>
          <w:t>“</w:t>
        </w:r>
      </w:ins>
      <w:ins w:id="27" w:author="Stefan Lukits" w:date="2018-05-03T18:14:00Z">
        <w:r w:rsidR="00FB32EB" w:rsidRPr="00FB32EB">
          <w:rPr>
            <w:lang w:eastAsia="zh-CN"/>
          </w:rPr>
          <w:t>and here is another</w:t>
        </w:r>
      </w:ins>
      <w:ins w:id="28" w:author="Stefan Lukits" w:date="2018-05-03T18:25:00Z">
        <w:r w:rsidR="00FB32EB">
          <w:rPr>
            <w:lang w:eastAsia="zh-CN"/>
          </w:rPr>
          <w:t>”</w:t>
        </w:r>
      </w:ins>
      <w:ins w:id="29" w:author="Stefan Lukits" w:date="2018-05-03T18:14:00Z">
        <w:r w:rsidRPr="00FB32EB">
          <w:rPr>
            <w:lang w:eastAsia="zh-CN"/>
            <w:rPrChange w:id="30" w:author="Stefan Lukits" w:date="2018-05-03T18:24:00Z">
              <w:rPr>
                <w:rFonts w:ascii="Helvetica" w:hAnsi="Helvetica" w:cs="Helvetica"/>
                <w:color w:val="383838"/>
                <w:sz w:val="21"/>
                <w:szCs w:val="21"/>
              </w:rPr>
            </w:rPrChange>
          </w:rPr>
          <w:t xml:space="preserve"> (Moore, 1939, 166).</w:t>
        </w:r>
      </w:ins>
    </w:p>
    <w:p w:rsidR="00341EFC" w:rsidRPr="00FB32EB" w:rsidRDefault="00341EFC">
      <w:pPr>
        <w:pStyle w:val="MDPI31text"/>
        <w:rPr>
          <w:ins w:id="31" w:author="Stefan Lukits" w:date="2018-05-03T18:16:00Z"/>
          <w:lang w:eastAsia="zh-CN"/>
          <w:rPrChange w:id="32" w:author="Stefan Lukits" w:date="2018-05-03T18:24:00Z">
            <w:rPr>
              <w:ins w:id="33" w:author="Stefan Lukits" w:date="2018-05-03T18:16:00Z"/>
              <w:rFonts w:ascii="Helvetica" w:hAnsi="Helvetica" w:cs="Helvetica"/>
              <w:color w:val="383838"/>
              <w:sz w:val="21"/>
              <w:szCs w:val="21"/>
            </w:rPr>
          </w:rPrChange>
        </w:rPr>
      </w:pPr>
      <w:ins w:id="34" w:author="Stefan Lukits" w:date="2018-05-03T18:14:00Z">
        <w:r w:rsidRPr="00FB32EB">
          <w:rPr>
            <w:lang w:eastAsia="zh-CN"/>
            <w:rPrChange w:id="35" w:author="Stefan Lukits" w:date="2018-05-03T18:24:00Z">
              <w:rPr>
                <w:rFonts w:ascii="Helvetica" w:hAnsi="Helvetica" w:cs="Helvetica"/>
                <w:color w:val="383838"/>
                <w:sz w:val="21"/>
                <w:szCs w:val="21"/>
              </w:rPr>
            </w:rPrChange>
          </w:rPr>
          <w:t xml:space="preserve">In current analytical philosophy, ethical intuitionism has become a respectable and much-discussed position, </w:t>
        </w:r>
      </w:ins>
      <w:ins w:id="36" w:author="Stefan Lukits" w:date="2018-05-04T13:29:00Z">
        <w:r w:rsidR="00470EB1">
          <w:rPr>
            <w:lang w:eastAsia="zh-CN"/>
          </w:rPr>
          <w:t>largely</w:t>
        </w:r>
      </w:ins>
      <w:ins w:id="37" w:author="Stefan Lukits" w:date="2018-05-03T18:14:00Z">
        <w:r w:rsidRPr="00FB32EB">
          <w:rPr>
            <w:lang w:eastAsia="zh-CN"/>
            <w:rPrChange w:id="38" w:author="Stefan Lukits" w:date="2018-05-03T18:24:00Z">
              <w:rPr>
                <w:rFonts w:ascii="Helvetica" w:hAnsi="Helvetica" w:cs="Helvetica"/>
                <w:color w:val="383838"/>
                <w:sz w:val="21"/>
                <w:szCs w:val="21"/>
              </w:rPr>
            </w:rPrChange>
          </w:rPr>
          <w:t xml:space="preserve"> because Robert Audi has </w:t>
        </w:r>
      </w:ins>
      <w:ins w:id="39" w:author="Stefan Lukits" w:date="2018-05-04T13:30:00Z">
        <w:r w:rsidR="00470EB1">
          <w:rPr>
            <w:lang w:eastAsia="zh-CN"/>
          </w:rPr>
          <w:t>skill</w:t>
        </w:r>
      </w:ins>
      <w:ins w:id="40" w:author="Stefan Lukits" w:date="2018-05-03T18:14:00Z">
        <w:r w:rsidRPr="00FB32EB">
          <w:rPr>
            <w:lang w:eastAsia="zh-CN"/>
            <w:rPrChange w:id="41" w:author="Stefan Lukits" w:date="2018-05-03T18:24:00Z">
              <w:rPr>
                <w:rFonts w:ascii="Helvetica" w:hAnsi="Helvetica" w:cs="Helvetica"/>
                <w:color w:val="383838"/>
                <w:sz w:val="21"/>
                <w:szCs w:val="21"/>
              </w:rPr>
            </w:rPrChange>
          </w:rPr>
          <w:t>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w:t>
        </w:r>
        <w:r w:rsidR="00FB32EB" w:rsidRPr="00FB32EB">
          <w:rPr>
            <w:lang w:eastAsia="zh-CN"/>
          </w:rPr>
          <w:t>ssity in moral responsibility</w:t>
        </w:r>
      </w:ins>
      <w:ins w:id="42" w:author="Stefan Lukits" w:date="2018-05-03T18:25:00Z">
        <w:r w:rsidR="00FB32EB">
          <w:rPr>
            <w:lang w:eastAsia="zh-CN"/>
          </w:rPr>
          <w:t>—</w:t>
        </w:r>
      </w:ins>
      <w:ins w:id="43" w:author="Stefan Lukits" w:date="2018-05-03T18:14:00Z">
        <w:r w:rsidRPr="00FB32EB">
          <w:rPr>
            <w:lang w:eastAsia="zh-CN"/>
            <w:rPrChange w:id="44" w:author="Stefan Lukits" w:date="2018-05-03T18:24:00Z">
              <w:rPr>
                <w:rFonts w:ascii="Helvetica" w:hAnsi="Helvetica" w:cs="Helvetica"/>
                <w:color w:val="383838"/>
                <w:sz w:val="21"/>
                <w:szCs w:val="21"/>
              </w:rPr>
            </w:rPrChange>
          </w:rPr>
          <w:t>not an apriori metaphysical necessity, but the type of necessity which a meaningful interaction between a human person and the outside world demands, akin to the necessity that our senses and our introspective powers do not massively and systematically deceive us.</w:t>
        </w:r>
      </w:ins>
    </w:p>
    <w:p w:rsidR="00FB32EB" w:rsidRDefault="00341EFC">
      <w:pPr>
        <w:pStyle w:val="MDPI31text"/>
        <w:rPr>
          <w:ins w:id="45" w:author="Stefan Lukits" w:date="2018-05-03T18:26:00Z"/>
          <w:lang w:eastAsia="zh-CN"/>
        </w:rPr>
      </w:pPr>
      <w:ins w:id="46" w:author="Stefan Lukits" w:date="2018-05-03T18:14:00Z">
        <w:r w:rsidRPr="00FB32EB">
          <w:rPr>
            <w:lang w:eastAsia="zh-CN"/>
            <w:rPrChange w:id="47" w:author="Stefan Lukits" w:date="2018-05-03T18:24:00Z">
              <w:rPr>
                <w:rFonts w:ascii="Helvetica" w:hAnsi="Helvetica" w:cs="Helvetica"/>
                <w:color w:val="383838"/>
                <w:sz w:val="21"/>
                <w:szCs w:val="21"/>
              </w:rPr>
            </w:rPrChange>
          </w:rPr>
          <w:t xml:space="preserve">The intersection point with continental philosophy is in several respects ironic. </w:t>
        </w:r>
      </w:ins>
      <w:ins w:id="48" w:author="Stefan Lukits" w:date="2018-05-04T13:34:00Z">
        <w:r w:rsidR="003E7842">
          <w:rPr>
            <w:lang w:eastAsia="zh-CN"/>
          </w:rPr>
          <w:t>The first line of irony is that c</w:t>
        </w:r>
      </w:ins>
      <w:ins w:id="49" w:author="Stefan Lukits" w:date="2018-05-03T18:14:00Z">
        <w:r w:rsidRPr="00FB32EB">
          <w:rPr>
            <w:lang w:eastAsia="zh-CN"/>
            <w:rPrChange w:id="50" w:author="Stefan Lukits" w:date="2018-05-03T18:24:00Z">
              <w:rPr>
                <w:rFonts w:ascii="Helvetica" w:hAnsi="Helvetica" w:cs="Helvetica"/>
                <w:color w:val="383838"/>
                <w:sz w:val="21"/>
                <w:szCs w:val="21"/>
              </w:rPr>
            </w:rPrChange>
          </w:rPr>
          <w:t>ontinental thinkers such as Franz Kafka and Michel Foucault undermine ethical intuitionism by just the kind of ar</w:t>
        </w:r>
        <w:r w:rsidR="00FB32EB" w:rsidRPr="00FB32EB">
          <w:rPr>
            <w:lang w:eastAsia="zh-CN"/>
          </w:rPr>
          <w:t>gument that G.E. Moore presents</w:t>
        </w:r>
        <w:r w:rsidRPr="00FB32EB">
          <w:rPr>
            <w:lang w:eastAsia="zh-CN"/>
            <w:rPrChange w:id="51" w:author="Stefan Lukits" w:date="2018-05-03T18:24:00Z">
              <w:rPr>
                <w:rFonts w:ascii="Helvetica" w:hAnsi="Helvetica" w:cs="Helvetica"/>
                <w:color w:val="383838"/>
                <w:sz w:val="21"/>
                <w:szCs w:val="21"/>
              </w:rPr>
            </w:rPrChange>
          </w:rPr>
          <w:t xml:space="preserve">, by holding up their hands </w:t>
        </w:r>
      </w:ins>
      <w:ins w:id="52" w:author="Stefan Lukits" w:date="2018-05-04T13:32:00Z">
        <w:r w:rsidR="00470EB1">
          <w:rPr>
            <w:lang w:eastAsia="zh-CN"/>
          </w:rPr>
          <w:t xml:space="preserve">(figuratively) </w:t>
        </w:r>
      </w:ins>
      <w:ins w:id="53" w:author="Stefan Lukits" w:date="2018-05-03T18:14:00Z">
        <w:r w:rsidRPr="00FB32EB">
          <w:rPr>
            <w:lang w:eastAsia="zh-CN"/>
            <w:rPrChange w:id="54" w:author="Stefan Lukits" w:date="2018-05-03T18:24:00Z">
              <w:rPr>
                <w:rFonts w:ascii="Helvetica" w:hAnsi="Helvetica" w:cs="Helvetica"/>
                <w:color w:val="383838"/>
                <w:sz w:val="21"/>
                <w:szCs w:val="21"/>
              </w:rPr>
            </w:rPrChange>
          </w:rPr>
          <w:t xml:space="preserve">and </w:t>
        </w:r>
        <w:r w:rsidR="00FB32EB" w:rsidRPr="00FB32EB">
          <w:rPr>
            <w:lang w:eastAsia="zh-CN"/>
          </w:rPr>
          <w:t xml:space="preserve">providing an account </w:t>
        </w:r>
        <w:r w:rsidRPr="00FB32EB">
          <w:rPr>
            <w:lang w:eastAsia="zh-CN"/>
            <w:rPrChange w:id="55" w:author="Stefan Lukits" w:date="2018-05-03T18:24:00Z">
              <w:rPr>
                <w:rFonts w:ascii="Helvetica" w:hAnsi="Helvetica" w:cs="Helvetica"/>
                <w:color w:val="383838"/>
                <w:sz w:val="21"/>
                <w:szCs w:val="21"/>
              </w:rPr>
            </w:rPrChange>
          </w:rPr>
          <w:t xml:space="preserve">of the modern world that is immediately intuitive to a sensible modern person and yet inconsistent with the claim that there is any necessity inherent in moral responsibility. </w:t>
        </w:r>
      </w:ins>
      <w:ins w:id="56" w:author="Stefan Lukits" w:date="2018-05-03T18:27:00Z">
        <w:r w:rsidR="00FB32EB">
          <w:rPr>
            <w:lang w:eastAsia="zh-CN"/>
          </w:rPr>
          <w:t>In their emphasis on description, t</w:t>
        </w:r>
      </w:ins>
      <w:ins w:id="57" w:author="Stefan Lukits" w:date="2018-05-03T18:26:00Z">
        <w:r w:rsidR="00FB32EB">
          <w:rPr>
            <w:lang w:eastAsia="zh-CN"/>
          </w:rPr>
          <w:t xml:space="preserve">here is no metaphysical mysticism in Kafka and Foucault on this issue, the kind of mysticism </w:t>
        </w:r>
      </w:ins>
      <w:ins w:id="58" w:author="Stefan Lukits" w:date="2018-05-04T13:33:00Z">
        <w:r w:rsidR="00470EB1">
          <w:rPr>
            <w:lang w:eastAsia="zh-CN"/>
          </w:rPr>
          <w:t xml:space="preserve">or obscurantism </w:t>
        </w:r>
      </w:ins>
      <w:ins w:id="59" w:author="Stefan Lukits" w:date="2018-05-03T18:26:00Z">
        <w:r w:rsidR="00FB32EB">
          <w:rPr>
            <w:lang w:eastAsia="zh-CN"/>
          </w:rPr>
          <w:t xml:space="preserve">of which continental philosophy is sometimes accused. </w:t>
        </w:r>
      </w:ins>
    </w:p>
    <w:p w:rsidR="00B3225D" w:rsidRDefault="00341EFC">
      <w:pPr>
        <w:pStyle w:val="MDPI31text"/>
        <w:rPr>
          <w:lang w:eastAsia="zh-CN"/>
        </w:rPr>
      </w:pPr>
      <w:ins w:id="60" w:author="Stefan Lukits" w:date="2018-05-03T18:14:00Z">
        <w:r w:rsidRPr="00FB32EB">
          <w:rPr>
            <w:lang w:eastAsia="zh-CN"/>
            <w:rPrChange w:id="61" w:author="Stefan Lukits" w:date="2018-05-03T18:24:00Z">
              <w:rPr>
                <w:rFonts w:ascii="Helvetica" w:hAnsi="Helvetica" w:cs="Helvetica"/>
                <w:color w:val="383838"/>
                <w:sz w:val="21"/>
                <w:szCs w:val="21"/>
              </w:rPr>
            </w:rPrChange>
          </w:rPr>
          <w:t>A second line of irony consists in the fact that analytical and continental philosophy mixes in interesting ways at this juncture: ethical intuitionists and an analytical philosopher such as P.F. Strawson defend moral positions more readily associated with continental philosophy; while Kafka and Foucault criticize their position aligning themselves with a more analytical viewpoint in the following way.</w:t>
        </w:r>
      </w:ins>
    </w:p>
    <w:p w:rsidR="004F0094" w:rsidRDefault="0091681C">
      <w:pPr>
        <w:pStyle w:val="MDPI31text"/>
        <w:rPr>
          <w:ins w:id="62" w:author="Stefan Lukits" w:date="2018-05-03T18:31:00Z"/>
          <w:lang w:eastAsia="zh-CN"/>
        </w:rPr>
      </w:pPr>
      <w:r>
        <w:rPr>
          <w:lang w:eastAsia="zh-CN"/>
        </w:rPr>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w:t>
      </w:r>
      <w:ins w:id="63" w:author="Stefan Lukits" w:date="2018-05-03T18:31:00Z">
        <w:r w:rsidR="00FB32EB">
          <w:rPr>
            <w:lang w:eastAsia="zh-CN"/>
          </w:rPr>
          <w:t>It is tempting to attribute this view more broadly to continental philosophy</w:t>
        </w:r>
        <w:r w:rsidR="004F0094">
          <w:rPr>
            <w:lang w:eastAsia="zh-CN"/>
          </w:rPr>
          <w:t xml:space="preserve">, but in my paper it will be primarily analytical philosophers who defend it. </w:t>
        </w:r>
      </w:ins>
    </w:p>
    <w:p w:rsidR="000B3049" w:rsidRDefault="0091681C" w:rsidP="00FB32EB">
      <w:pPr>
        <w:pStyle w:val="MDPI31text"/>
        <w:rPr>
          <w:lang w:eastAsia="zh-CN"/>
        </w:rPr>
      </w:pPr>
      <w:r w:rsidDel="00FB32EB">
        <w:rPr>
          <w:lang w:eastAsia="zh-CN"/>
        </w:rPr>
        <w:t xml:space="preserve">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w:t>
      </w:r>
      <w:r w:rsidDel="00FB32EB">
        <w:rPr>
          <w:lang w:eastAsia="zh-CN"/>
        </w:rPr>
        <w:lastRenderedPageBreak/>
        <w:t>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0B3049" w:rsidRDefault="0091681C">
      <w:pPr>
        <w:pStyle w:val="MDPI31text"/>
        <w:rPr>
          <w:lang w:eastAsia="zh-CN"/>
        </w:rPr>
      </w:pPr>
      <w:r>
        <w:rPr>
          <w:lang w:eastAsia="zh-CN"/>
        </w:rPr>
        <w:t>Even tho</w:t>
      </w:r>
      <w:r w:rsidR="00FC553A">
        <w:rPr>
          <w:lang w:eastAsia="zh-CN"/>
        </w:rPr>
        <w:t xml:space="preserve">ugh it is tempting to attribute </w:t>
      </w:r>
      <w:ins w:id="64" w:author="Stefan Lukits" w:date="2018-05-03T18:51:00Z">
        <w:r w:rsidR="00FC553A">
          <w:rPr>
            <w:lang w:eastAsia="zh-CN"/>
          </w:rPr>
          <w:t xml:space="preserve">this </w:t>
        </w:r>
      </w:ins>
      <w:r>
        <w:rPr>
          <w:lang w:eastAsia="zh-CN"/>
        </w:rPr>
        <w:t xml:space="preserve">view more broadly to analytical philosophy (see, for example, the prominence of utilitarian ethics in analytical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analytical philosophy that “reactive attitudes remain within the bounds of reason” (Russell, 1992, 302), but add the element that human beings are not </w:t>
      </w:r>
      <w:del w:id="65" w:author="Stefan Lukits" w:date="2018-05-04T13:36:00Z">
        <w:r w:rsidDel="003E7842">
          <w:rPr>
            <w:lang w:eastAsia="zh-CN"/>
          </w:rPr>
          <w:delText xml:space="preserve">in the least </w:delText>
        </w:r>
      </w:del>
      <w:r>
        <w:rPr>
          <w:lang w:eastAsia="zh-CN"/>
        </w:rPr>
        <w:t>equipped to meet standard rationality requirements.</w:t>
      </w:r>
    </w:p>
    <w:p w:rsidR="000B3049" w:rsidRDefault="0091681C">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w:t>
      </w:r>
      <w:del w:id="66" w:author="Stefan Lukits" w:date="2018-05-03T18:33:00Z">
        <w:r w:rsidDel="004F0094">
          <w:rPr>
            <w:lang w:eastAsia="zh-CN"/>
          </w:rPr>
          <w:delText xml:space="preserve">Franz </w:delText>
        </w:r>
      </w:del>
      <w:r>
        <w:rPr>
          <w:lang w:eastAsia="zh-CN"/>
        </w:rPr>
        <w:t xml:space="preserve">Kafka and </w:t>
      </w:r>
      <w:del w:id="67" w:author="Stefan Lukits" w:date="2018-05-03T18:33:00Z">
        <w:r w:rsidDel="004F0094">
          <w:rPr>
            <w:lang w:eastAsia="zh-CN"/>
          </w:rPr>
          <w:delText xml:space="preserve">Michel </w:delText>
        </w:r>
      </w:del>
      <w:r>
        <w:rPr>
          <w:lang w:eastAsia="zh-CN"/>
        </w:rPr>
        <w:t>Foucault as representatives of this view; neither of them analytical philosophers (one of them not a philosopher at all), but it is my intention to show how their position can be rendered intelligible in the terms of analytical moral philosophy and what the consequences are for moral philosophy in general.</w:t>
      </w:r>
    </w:p>
    <w:p w:rsidR="000B3049" w:rsidRDefault="0091681C">
      <w:pPr>
        <w:pStyle w:val="MDPI21heading1"/>
        <w:rPr>
          <w:lang w:eastAsia="zh-CN"/>
        </w:rPr>
      </w:pPr>
      <w:r>
        <w:rPr>
          <w:lang w:eastAsia="zh-CN"/>
        </w:rPr>
        <w:t>2. Necessity of Moral Responsibility</w:t>
      </w:r>
    </w:p>
    <w:p w:rsidR="00FC553A" w:rsidRDefault="0091681C">
      <w:pPr>
        <w:pStyle w:val="MDPI31text"/>
        <w:rPr>
          <w:ins w:id="68" w:author="Stefan Lukits" w:date="2018-05-03T18:48:00Z"/>
        </w:rPr>
      </w:pPr>
      <w:r>
        <w:t xml:space="preserve">In his article “Freedom and Resentment,” Strawson embarks on a mission </w:t>
      </w:r>
      <w:ins w:id="69" w:author="Stefan Lukits" w:date="2018-05-03T18:36:00Z">
        <w:r w:rsidR="004F0094">
          <w:t>that in many respects resembles the project of ethical intuitionists. For the rest of this paper, I will focus on Strawson</w:t>
        </w:r>
      </w:ins>
      <w:ins w:id="70" w:author="Stefan Lukits" w:date="2018-05-03T18:38:00Z">
        <w:r w:rsidR="004F0094">
          <w:t xml:space="preserve"> (also adducing Heidegger’s perspective as a continental counterweight)</w:t>
        </w:r>
      </w:ins>
      <w:ins w:id="71" w:author="Stefan Lukits" w:date="2018-05-03T18:36:00Z">
        <w:r w:rsidR="004F0094">
          <w:t xml:space="preserve">, but it is important to see that what happens in the field of </w:t>
        </w:r>
      </w:ins>
      <w:ins w:id="72" w:author="Stefan Lukits" w:date="2018-05-03T18:38:00Z">
        <w:r w:rsidR="004F0094">
          <w:t xml:space="preserve">tension between </w:t>
        </w:r>
      </w:ins>
      <w:ins w:id="73" w:author="Stefan Lukits" w:date="2018-05-03T18:39:00Z">
        <w:r w:rsidR="004F0094">
          <w:t xml:space="preserve">Strawson/Heidegger and Kafka/Foucault is more generally applicable to the favour currently enjoyed by ethical intuitionists in analytical philosophy. </w:t>
        </w:r>
      </w:ins>
      <w:ins w:id="74" w:author="Stefan Lukits" w:date="2018-05-04T13:38:00Z">
        <w:r w:rsidR="0031114B">
          <w:t>T</w:t>
        </w:r>
      </w:ins>
      <w:ins w:id="75" w:author="Stefan Lukits" w:date="2018-05-03T18:41:00Z">
        <w:r w:rsidR="00FC553A">
          <w:t xml:space="preserve">hey are my true target, but </w:t>
        </w:r>
      </w:ins>
      <w:ins w:id="76" w:author="Stefan Lukits" w:date="2018-05-04T13:39:00Z">
        <w:r w:rsidR="00C75D72">
          <w:t xml:space="preserve">I can be more specific and less abstract </w:t>
        </w:r>
      </w:ins>
      <w:ins w:id="77" w:author="Stefan Lukits" w:date="2018-05-03T18:41:00Z">
        <w:r w:rsidR="00FC553A">
          <w:t xml:space="preserve">in </w:t>
        </w:r>
      </w:ins>
      <w:ins w:id="78" w:author="Stefan Lukits" w:date="2018-05-04T13:39:00Z">
        <w:r w:rsidR="00E92821">
          <w:t>explaining</w:t>
        </w:r>
      </w:ins>
      <w:ins w:id="79" w:author="Stefan Lukits" w:date="2018-05-03T18:41:00Z">
        <w:r w:rsidR="00FC553A">
          <w:t xml:space="preserve"> the </w:t>
        </w:r>
      </w:ins>
      <w:ins w:id="80" w:author="Stefan Lukits" w:date="2018-05-04T13:38:00Z">
        <w:r w:rsidR="0031114B">
          <w:t>line of attack</w:t>
        </w:r>
      </w:ins>
      <w:ins w:id="81" w:author="Stefan Lukits" w:date="2018-05-03T18:41:00Z">
        <w:r w:rsidR="00FC553A">
          <w:t xml:space="preserve"> by using Strawson</w:t>
        </w:r>
      </w:ins>
      <w:ins w:id="82" w:author="Stefan Lukits" w:date="2018-05-03T18:42:00Z">
        <w:r w:rsidR="00FC553A">
          <w:t xml:space="preserve">’s argument. </w:t>
        </w:r>
      </w:ins>
      <w:ins w:id="83" w:author="Stefan Lukits" w:date="2018-05-03T18:43:00Z">
        <w:r w:rsidR="00FC553A">
          <w:t xml:space="preserve">Just like the intuitionists, Strawson wants to show that certain inferential metaphysical theories </w:t>
        </w:r>
      </w:ins>
      <w:ins w:id="84" w:author="Stefan Lukits" w:date="2018-05-03T18:45:00Z">
        <w:r w:rsidR="00FC553A">
          <w:t xml:space="preserve">are impotent in their power to weaken </w:t>
        </w:r>
      </w:ins>
      <w:ins w:id="85" w:author="Stefan Lukits" w:date="2018-05-03T18:48:00Z">
        <w:r w:rsidR="00FC553A">
          <w:t xml:space="preserve">or annul </w:t>
        </w:r>
      </w:ins>
      <w:ins w:id="86" w:author="Stefan Lukits" w:date="2018-05-03T18:45:00Z">
        <w:r w:rsidR="00FC553A">
          <w:t xml:space="preserve">moral responsibility. </w:t>
        </w:r>
      </w:ins>
    </w:p>
    <w:p w:rsidR="000B3049" w:rsidRDefault="00FC553A">
      <w:pPr>
        <w:pStyle w:val="MDPI31text"/>
      </w:pPr>
      <w:ins w:id="87" w:author="Stefan Lukits" w:date="2018-05-03T18:42:00Z">
        <w:r>
          <w:t>Strawson</w:t>
        </w:r>
      </w:ins>
      <w:ins w:id="88" w:author="Stefan Lukits" w:date="2018-05-03T18:43:00Z">
        <w:r>
          <w:t xml:space="preserve">’s mission </w:t>
        </w:r>
      </w:ins>
      <w:r w:rsidR="0091681C">
        <w:t xml:space="preserve">in moral philosophy </w:t>
      </w:r>
      <w:del w:id="89" w:author="Stefan Lukits" w:date="2018-05-03T18:43:00Z">
        <w:r w:rsidR="0091681C" w:rsidDel="00FC553A">
          <w:delText xml:space="preserve">that </w:delText>
        </w:r>
      </w:del>
      <w:r w:rsidR="0091681C">
        <w:t>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rsidR="000B3049" w:rsidRDefault="0091681C">
      <w:pPr>
        <w:pStyle w:val="MDPI31text"/>
      </w:pPr>
      <w:r>
        <w:t xml:space="preserve">Strawson’s argument proceeds as follows. There are optimists and pessimists about the role of determinism for moral responsibility. The optimists (compatibilists) do not consider pronouncements of whether the world is or is not </w:t>
      </w:r>
      <w:r>
        <w:lastRenderedPageBreak/>
        <w:t>deterministic a threat to moral responsibility. If anything, determinism supports the efficacy of making moral distinctions because it helps to make concepts such as deliberation, intention, and planning intelligible.</w:t>
      </w:r>
    </w:p>
    <w:p w:rsidR="000B3049" w:rsidRDefault="0091681C">
      <w:pPr>
        <w:pStyle w:val="MDPI31text"/>
      </w:pPr>
      <w: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rsidR="000B3049" w:rsidRDefault="0091681C">
      <w:pPr>
        <w:pStyle w:val="MDPI31text"/>
      </w:pPr>
      <w:r>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rsidR="000B3049" w:rsidRDefault="000B3049">
      <w:pPr>
        <w:pStyle w:val="MDPI31text"/>
      </w:pPr>
    </w:p>
    <w:p w:rsidR="000B3049" w:rsidRDefault="0091681C">
      <w:pPr>
        <w:pStyle w:val="MDPI31text"/>
        <w:ind w:left="720" w:right="720" w:firstLine="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0B3049" w:rsidRDefault="000B3049">
      <w:pPr>
        <w:pStyle w:val="MDPI31text"/>
      </w:pPr>
    </w:p>
    <w:p w:rsidR="000B3049" w:rsidRDefault="0091681C">
      <w:pPr>
        <w:pStyle w:val="MDPI31text"/>
      </w:pPr>
      <w: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metaphysical exuberance of the pessimist give way to a realistic and embodied assessment of human psychology.</w:t>
      </w:r>
    </w:p>
    <w:p w:rsidR="000B3049" w:rsidRDefault="0091681C">
      <w:pPr>
        <w:pStyle w:val="MDPI31text"/>
      </w:pPr>
      <w:r>
        <w:t xml:space="preserve">Antithetical to this assessment is the idea that moral agents can fully emancipate themselves from their participant attitudes and hold objective attitudes instead. Strawson goes into some detail </w:t>
      </w:r>
      <w:del w:id="90" w:author="Stefan Lukits" w:date="2018-05-04T13:43:00Z">
        <w:r w:rsidDel="00292722">
          <w:delText xml:space="preserve">what </w:delText>
        </w:r>
      </w:del>
      <w:ins w:id="91" w:author="Stefan Lukits" w:date="2018-05-04T13:43:00Z">
        <w:r w:rsidR="00292722">
          <w:t xml:space="preserve">about </w:t>
        </w:r>
      </w:ins>
      <w:r>
        <w:t xml:space="preserve">the dystopian consequences of a moral account whose transactions are exclusively determined by objective attitudes (examples may be the Kantian moral agent whose moral sense is derivative of </w:t>
      </w:r>
      <w:r>
        <w:lastRenderedPageBreak/>
        <w:t>transcendental rationality; or the utilitarian who performs a calculus to identify the optimal means to achieving her moral aims).</w:t>
      </w:r>
    </w:p>
    <w:p w:rsidR="000B3049" w:rsidRDefault="000B3049">
      <w:pPr>
        <w:pStyle w:val="MDPI31text"/>
      </w:pPr>
    </w:p>
    <w:p w:rsidR="000B3049" w:rsidRDefault="0091681C">
      <w:pPr>
        <w:pStyle w:val="MDPI31text"/>
        <w:ind w:left="720" w:right="720" w:firstLine="0"/>
        <w:rPr>
          <w:sz w:val="18"/>
          <w:szCs w:val="18"/>
        </w:rPr>
      </w:pPr>
      <w:r>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rsidR="000B3049" w:rsidRDefault="000B3049">
      <w:pPr>
        <w:pStyle w:val="MDPI31text"/>
      </w:pPr>
    </w:p>
    <w:p w:rsidR="000B3049" w:rsidRDefault="0091681C">
      <w:pPr>
        <w:pStyle w:val="MDPI31text"/>
      </w:pPr>
      <w: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0B3049" w:rsidRDefault="0091681C">
      <w:pPr>
        <w:pStyle w:val="MDPI31text"/>
      </w:pPr>
      <w:r>
        <w:t>My claim is that there is a sense in which Kafka and Foucault take up this challenge and show in which ways it is not only possible that Strawson’s dystopia is implemented but that modernity has already largely progressed to a state where both individuals and collectives no longer meaningfully identify as moral agents.</w:t>
      </w:r>
    </w:p>
    <w:p w:rsidR="000B3049" w:rsidRDefault="0091681C">
      <w:pPr>
        <w:pStyle w:val="MDPI31text"/>
      </w:pPr>
      <w:r>
        <w:t xml:space="preserve">Strawson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Both Kafka and Foucault are to some degree epigones of Sigmund Freud in this instance, who was not chiefly interested in pathological </w:t>
      </w:r>
      <w:r>
        <w:rPr>
          <w:i/>
        </w:rPr>
        <w:t>expression</w:t>
      </w:r>
      <w:r>
        <w:t xml:space="preserve"> of natural sentiments such as jealousy and violence, but in their pathological </w:t>
      </w:r>
      <w:r>
        <w:rPr>
          <w:i/>
        </w:rPr>
        <w:t>suppression</w:t>
      </w:r>
      <w:r>
        <w:t xml:space="preserve"> and the ability of persons to substitute, triangulate within themselves, and consider themselves (often deceptively) from a third-person perspective. In </w:t>
      </w:r>
      <w:r>
        <w:rPr>
          <w:i/>
        </w:rPr>
        <w:t>De la Grammatologie</w:t>
      </w:r>
      <w:r>
        <w:t xml:space="preserve"> (1967), Jacques Derrida has suggestively and in a manner quite foreign to analytical philosophy portrayed this phenomenon as ‘supplement of the origin.’</w:t>
      </w:r>
      <w:r>
        <w:rPr>
          <w:i/>
        </w:rPr>
        <w:t xml:space="preserve"> </w:t>
      </w:r>
      <w:r>
        <w:t>For Kafka and Foucault, along similar lines, the alienation of modern humans from their attachment to moral responsibility becomes an issue and a (grim) possibility.</w:t>
      </w:r>
    </w:p>
    <w:p w:rsidR="000B3049" w:rsidRDefault="0091681C">
      <w:pPr>
        <w:pStyle w:val="MDPI31text"/>
      </w:pPr>
      <w:r>
        <w:t xml:space="preserve">The logical progression of this paper is served best if I first provide an account and a characterization of the way in which moral responsibility is necessary for an analytical philosopher like P.F. Strawson; I will provide a contrasting account of this necessity in the continental philosophy of Martin Heidegger. These accounts of necessity provide a foil against which the rejection of necessity by Kafka and Foucault becomes </w:t>
      </w:r>
      <w:del w:id="92" w:author="Stefan Lukits" w:date="2018-05-03T18:53:00Z">
        <w:r w:rsidDel="00C14579">
          <w:delText xml:space="preserve">that much more </w:delText>
        </w:r>
      </w:del>
      <w:del w:id="93" w:author="Stefan Lukits" w:date="2018-05-04T13:46:00Z">
        <w:r w:rsidDel="00292722">
          <w:delText>pertinent</w:delText>
        </w:r>
      </w:del>
      <w:ins w:id="94" w:author="Stefan Lukits" w:date="2018-05-04T13:46:00Z">
        <w:r w:rsidR="00292722">
          <w:t>more clearly visible</w:t>
        </w:r>
      </w:ins>
      <w:r>
        <w:t xml:space="preserve">. Foucault’s philosophy on this question derives from Hume via Nietzschean “genealogy.” Hume, ironically, used genealogy to answer the question how a sentimentalist account of moral responsibility can salvage the necessity of moral responsibility. Nietzsche (to some degree) and Foucault (in full measure) replace the core of </w:t>
      </w:r>
      <w:r>
        <w:lastRenderedPageBreak/>
        <w:t>necessity in the Humean genealogy by a core of contingency, Kafka following suit by narratively operationalizing a modern concept of moral responsibility that is almost exclusively viewed within a framework of contingency and confusion about causal dependencies.</w:t>
      </w:r>
    </w:p>
    <w:p w:rsidR="000B3049" w:rsidRDefault="0091681C">
      <w:pPr>
        <w:pStyle w:val="MDPI31text"/>
      </w:pPr>
      <w:r>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rsidR="000B3049" w:rsidRDefault="0091681C">
      <w:pPr>
        <w:pStyle w:val="MDPI21heading1"/>
        <w:rPr>
          <w:lang w:eastAsia="zh-CN"/>
        </w:rPr>
      </w:pPr>
      <w:r>
        <w:rPr>
          <w:lang w:eastAsia="zh-CN"/>
        </w:rPr>
        <w:t xml:space="preserve">3. </w:t>
      </w:r>
      <w:r>
        <w:t>Modernity and Moral Responsibility</w:t>
      </w:r>
    </w:p>
    <w:p w:rsidR="000B3049" w:rsidRDefault="0091681C">
      <w:pPr>
        <w:pStyle w:val="MDPI31text"/>
      </w:pPr>
      <w:r>
        <w:t xml:space="preserve">In his book </w:t>
      </w:r>
      <w:r>
        <w:rPr>
          <w:i/>
        </w:rPr>
        <w:t>Being and Time</w:t>
      </w:r>
      <w:r>
        <w:t xml:space="preserve">,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w:t>
      </w:r>
      <w:del w:id="95" w:author="Stefan Lukits" w:date="2018-05-04T13:48:00Z">
        <w:r w:rsidDel="009566DF">
          <w:delText xml:space="preserve">the Higgs boson, black swans, </w:delText>
        </w:r>
      </w:del>
      <w:r>
        <w:t>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0B3049" w:rsidRDefault="0091681C">
      <w:pPr>
        <w:pStyle w:val="MDPI31text"/>
      </w:pPr>
      <w:r>
        <w:t>What Strawson and Heidegger have in common is the necessity of de-intellectualized morality for human life. For Strawson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0B3049" w:rsidRDefault="0091681C">
      <w:pPr>
        <w:pStyle w:val="MDPI31text"/>
      </w:pPr>
      <w:r>
        <w:t xml:space="preserve">For Strawson, </w:t>
      </w:r>
      <w:ins w:id="96" w:author="Stefan Lukits" w:date="2018-05-04T13:50:00Z">
        <w:r w:rsidR="00D06A9D">
          <w:t xml:space="preserve">the theory of determinism (or indeterminism) is </w:t>
        </w:r>
      </w:ins>
      <w:r>
        <w:t xml:space="preserve">the relevant metaphysical </w:t>
      </w:r>
      <w:del w:id="97" w:author="Stefan Lukits" w:date="2018-05-04T13:50:00Z">
        <w:r w:rsidDel="00D06A9D">
          <w:delText xml:space="preserve">feature </w:delText>
        </w:r>
      </w:del>
      <w:ins w:id="98" w:author="Stefan Lukits" w:date="2018-05-04T13:50:00Z">
        <w:r w:rsidR="00D06A9D">
          <w:t xml:space="preserve">issue </w:t>
        </w:r>
      </w:ins>
      <w:r>
        <w:t>circumscribing the derivative nature of moral responsibility in modern analytical philosophy</w:t>
      </w:r>
      <w:ins w:id="99" w:author="Stefan Lukits" w:date="2018-05-04T13:51:00Z">
        <w:r w:rsidR="00D06A9D">
          <w:t xml:space="preserve"> (for ethical intuitionists, the issue is more commonly </w:t>
        </w:r>
      </w:ins>
      <w:ins w:id="100" w:author="Stefan Lukits" w:date="2018-05-04T13:52:00Z">
        <w:r w:rsidR="00D06A9D">
          <w:t>one of moral epistemology)</w:t>
        </w:r>
      </w:ins>
      <w:del w:id="101" w:author="Stefan Lukits" w:date="2018-05-04T13:50:00Z">
        <w:r w:rsidDel="00D06A9D">
          <w:delText xml:space="preserve"> is the theory of determinism (or indeterminism)</w:delText>
        </w:r>
      </w:del>
      <w:r>
        <w:t xml:space="preserve">. Strawson, and again there is agreement here between Strawson and the opposition (which he calls the “pessimists”), paints a bleak picture of what would follow if as a consequence of this derivative nature </w:t>
      </w:r>
      <w:del w:id="102" w:author="Stefan Lukits" w:date="2018-05-04T13:54:00Z">
        <w:r w:rsidDel="00D06A9D">
          <w:delText xml:space="preserve">a possible world becomes an actual world and </w:delText>
        </w:r>
      </w:del>
      <w:r>
        <w:t xml:space="preserve">all sense of moral responsibility collapses. Strawson seeks to forestall this possibility by invoking necessity for moral responsibility, not on a </w:t>
      </w:r>
      <w:r>
        <w:lastRenderedPageBreak/>
        <w:t>metaphysical level where Strawson knows it cannot be defended; but on an embodied, de-transcendentalized, de-intellectualized level.</w:t>
      </w:r>
    </w:p>
    <w:p w:rsidR="000B3049" w:rsidRDefault="0091681C">
      <w:pPr>
        <w:pStyle w:val="MDPI31text"/>
      </w:pPr>
      <w:r>
        <w:t xml:space="preserve">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As a referee for this paper aptly put it, “Foucault is in the business of meticulously tracing the historical coming to be of concepts, institutions, practices, and forms of agency which seem to us inevitable (and thus universal).” </w:t>
      </w:r>
    </w:p>
    <w:p w:rsidR="000B3049" w:rsidRDefault="0091681C">
      <w:pPr>
        <w:pStyle w:val="MDPI31text"/>
      </w:pPr>
      <w:r>
        <w:t>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0B3049" w:rsidRDefault="0091681C">
      <w:pPr>
        <w:pStyle w:val="MDPI31text"/>
      </w:pPr>
      <w: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103" w:name="wilson"/>
      <w:bookmarkEnd w:id="103"/>
      <w:r>
        <w:t xml:space="preserve"> Philosophers have taken up this challenge in addressing ‘debunking arguments’ from evolutionary theory towards ethics and morality (see Wilkins, 2010; Brosnan, 2010; Kahane, 2011).</w:t>
      </w:r>
    </w:p>
    <w:p w:rsidR="000B3049" w:rsidRDefault="0091681C">
      <w:pPr>
        <w:pStyle w:val="MDPI31text"/>
      </w:pPr>
      <w:del w:id="104" w:author="Stefan Lukits" w:date="2018-05-03T18:54:00Z">
        <w:r w:rsidDel="00C14579">
          <w:delText xml:space="preserve">From Christine Korsgaard’s neo-Kantianism in </w:delText>
        </w:r>
        <w:r w:rsidDel="00C14579">
          <w:rPr>
            <w:i/>
          </w:rPr>
          <w:delText>The Sources of Normativity</w:delText>
        </w:r>
        <w:r w:rsidDel="00C14579">
          <w:delText xml:space="preserve"> (1996) to Simon Blackburn’s neo-Humeanism in </w:delText>
        </w:r>
        <w:r w:rsidDel="00C14579">
          <w:rPr>
            <w:i/>
          </w:rPr>
          <w:delText xml:space="preserve">Ruling Passions </w:delText>
        </w:r>
        <w:r w:rsidDel="00C14579">
          <w:delText xml:space="preserve">(1998), the need is recognized to reconcile modern experience with ethical theory. </w:delText>
        </w:r>
      </w:del>
      <w: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analytical philosophy. Bernard Williams has given voice to this type of skepticism about the ongoing analytical discourse in moral theory in </w:t>
      </w:r>
      <w:r>
        <w:rPr>
          <w:i/>
        </w:rPr>
        <w:t>Ethics and the Limits of Philosophy</w:t>
      </w:r>
      <w:r>
        <w:t xml:space="preserve"> (1985), where he traces “distinctive features of morality [to] closely related processes of modernization” (8). </w:t>
      </w:r>
    </w:p>
    <w:p w:rsidR="000B3049" w:rsidRDefault="0091681C">
      <w:pPr>
        <w:pStyle w:val="MDPI31text"/>
      </w:pPr>
      <w:r>
        <w:t xml:space="preserve">Williams is </w:t>
      </w:r>
      <w:del w:id="105" w:author="Stefan Lukits" w:date="2018-05-04T13:57:00Z">
        <w:r w:rsidDel="00D06A9D">
          <w:delText xml:space="preserve">broadly </w:delText>
        </w:r>
      </w:del>
      <w:r>
        <w:t xml:space="preserve">critical of Alasdair MacIntyre and the latter’s project of returning to a more Aristotelian view of ethics in analytical philosophy, for example in </w:t>
      </w:r>
      <w:r>
        <w:rPr>
          <w:i/>
        </w:rPr>
        <w:t>The Task of Philosophy</w:t>
      </w:r>
      <w:r>
        <w:t xml:space="preserve"> (2006, a collection of earlier papers). Williams derides </w:t>
      </w:r>
      <w:r>
        <w:lastRenderedPageBreak/>
        <w:t>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rsidR="000B3049" w:rsidRDefault="0091681C">
      <w:pPr>
        <w:pStyle w:val="MDPI21heading1"/>
        <w:rPr>
          <w:lang w:eastAsia="zh-CN"/>
        </w:rPr>
      </w:pPr>
      <w:r>
        <w:rPr>
          <w:lang w:eastAsia="zh-CN"/>
        </w:rPr>
        <w:t xml:space="preserve">4. </w:t>
      </w:r>
      <w:r>
        <w:t>Implementation of Modernity</w:t>
      </w:r>
    </w:p>
    <w:p w:rsidR="000B3049" w:rsidRDefault="0091681C">
      <w:pPr>
        <w:pStyle w:val="MDPI31text"/>
        <w:ind w:firstLine="420"/>
      </w:pPr>
      <w:r>
        <w:t>In the following, I will discuss pushback against the insistence on necessity for moral responsibility. The insistence is undermined in particular by specific features of modernity</w:t>
      </w:r>
      <w:ins w:id="106" w:author="Stefan Lukits" w:date="2018-05-03T18:54:00Z">
        <w:r w:rsidR="00C14579">
          <w:t>.</w:t>
        </w:r>
      </w:ins>
      <w:r>
        <w:t xml:space="preserve"> </w:t>
      </w:r>
      <w:del w:id="107" w:author="Stefan Lukits" w:date="2018-05-03T18:54:00Z">
        <w:r w:rsidDel="00C14579">
          <w:delText xml:space="preserve">that </w:delText>
        </w:r>
      </w:del>
      <w:ins w:id="108" w:author="Stefan Lukits" w:date="2018-05-03T18:54:00Z">
        <w:r w:rsidR="00C14579">
          <w:t xml:space="preserve">They </w:t>
        </w:r>
      </w:ins>
      <w:r>
        <w:t xml:space="preserve">withdraw from normative beliefs essential supports in facts that were previously assumed in a quasi-axiomatic fashion, </w:t>
      </w:r>
      <w:ins w:id="109" w:author="Stefan Lukits" w:date="2018-05-03T18:55:00Z">
        <w:r w:rsidR="00C14579">
          <w:t xml:space="preserve">thus </w:t>
        </w:r>
      </w:ins>
      <w:r>
        <w:t xml:space="preserve">lending both the facts and the normativity based on them a flavour of naturalness. These </w:t>
      </w:r>
      <w:ins w:id="110" w:author="Stefan Lukits" w:date="2018-05-03T18:57:00Z">
        <w:r w:rsidR="00C14579">
          <w:t xml:space="preserve">essential supports </w:t>
        </w:r>
      </w:ins>
      <w:r>
        <w:t xml:space="preserve">include such items as hierarchical organization, integrity of the self, possibilities for self-knowledge, the supremacy of reason over the will, and the assumption that the establishment of norms and values is primarily an exercise in metaphysics. </w:t>
      </w:r>
      <w:del w:id="111" w:author="Stefan Lukits" w:date="2018-05-03T18:58:00Z">
        <w:r w:rsidDel="00C14579">
          <w:delText xml:space="preserve">Clearly this </w:delText>
        </w:r>
      </w:del>
      <w:ins w:id="112" w:author="Stefan Lukits" w:date="2018-05-03T18:58:00Z">
        <w:r w:rsidR="00C14579">
          <w:t xml:space="preserve">That these essential supports for normative beliefs can no longer be relied on </w:t>
        </w:r>
      </w:ins>
      <w:r>
        <w:t xml:space="preserve">is a narrow selection of phenomena that we </w:t>
      </w:r>
      <w:del w:id="113" w:author="Stefan Lukits" w:date="2018-05-03T18:58:00Z">
        <w:r w:rsidDel="00C14579">
          <w:delText xml:space="preserve">broadly </w:delText>
        </w:r>
      </w:del>
      <w:r>
        <w:t xml:space="preserve">call modern; I have chosen them because they find an echo in Kafka’s literature and they are tributaries to if not the collapse </w:t>
      </w:r>
      <w:bookmarkStart w:id="114" w:name="imp"/>
      <w:bookmarkEnd w:id="114"/>
      <w:r>
        <w:t>then certainly a problematization of moral responsibility in expressions of modern culture.</w:t>
      </w:r>
    </w:p>
    <w:p w:rsidR="000B3049" w:rsidDel="00C14579" w:rsidRDefault="0091681C">
      <w:pPr>
        <w:pStyle w:val="MDPI31text"/>
        <w:rPr>
          <w:del w:id="115" w:author="Stefan Lukits" w:date="2018-05-03T18:59:00Z"/>
        </w:rPr>
      </w:pPr>
      <w:del w:id="116" w:author="Stefan Lukits" w:date="2018-05-03T18:59:00Z">
        <w:r w:rsidDel="00C14579">
          <w:delText xml:space="preserve">In his account of justice in </w:delText>
        </w:r>
        <w:r w:rsidDel="00C14579">
          <w:rPr>
            <w:i/>
          </w:rPr>
          <w:delText>A Treatise of Human Nature</w:delText>
        </w:r>
        <w:r w:rsidDel="00C14579">
          <w:delText xml:space="preserve"> (3.2.1), David Hume provides one of the first instances of what Friedrich Nietzsche would later call a ‘genealogy.’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delText>
        </w:r>
      </w:del>
    </w:p>
    <w:p w:rsidR="000B3049" w:rsidRDefault="0091681C">
      <w:pPr>
        <w:pStyle w:val="MDPI31text"/>
      </w:pPr>
      <w: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Pr>
          <w:i/>
        </w:rPr>
        <w:t>The Moral Landscape: How Science Can Determine Human Values</w:t>
      </w:r>
      <w:r>
        <w:t xml:space="preserve">, 2010; see also Moritz Schlick, </w:t>
      </w:r>
      <w:r>
        <w:rPr>
          <w:i/>
          <w:iCs/>
        </w:rPr>
        <w:t>Problems of Ethics</w:t>
      </w:r>
      <w:r>
        <w:t>)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rsidR="000B3049" w:rsidRDefault="0091681C">
      <w:pPr>
        <w:pStyle w:val="MDPI31text"/>
      </w:pPr>
      <w:r>
        <w:lastRenderedPageBreak/>
        <w:t>Since literary criticism and locating an analytical philosophical position in Kafka’s work come together in this paper, I want to use a particular story by Kafka, “The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 (Foucault has given a compelling description of how practices</w:t>
      </w:r>
      <w:ins w:id="117" w:author="Stefan Lukits" w:date="2018-05-03T18:59:00Z">
        <w:r w:rsidR="00C14579">
          <w:t xml:space="preserve">, desires, </w:t>
        </w:r>
      </w:ins>
      <w:r>
        <w:t xml:space="preserve"> and discourse can become decoupled in </w:t>
      </w:r>
      <w:r>
        <w:rPr>
          <w:i/>
        </w:rPr>
        <w:t>The History of Sexuality, Volume 1</w:t>
      </w:r>
      <w:r>
        <w:t>). Nietzsche writes,</w:t>
      </w:r>
    </w:p>
    <w:p w:rsidR="000B3049" w:rsidRDefault="000B3049">
      <w:pPr>
        <w:pStyle w:val="MDPI31text"/>
      </w:pPr>
      <w:bookmarkStart w:id="118" w:name="n103"/>
      <w:bookmarkEnd w:id="118"/>
    </w:p>
    <w:p w:rsidR="000B3049" w:rsidRDefault="0091681C">
      <w:pPr>
        <w:pStyle w:val="MDPI31text"/>
        <w:ind w:left="720" w:right="720" w:firstLine="0"/>
        <w:rPr>
          <w:sz w:val="18"/>
          <w:szCs w:val="18"/>
        </w:rPr>
      </w:pPr>
      <w:r>
        <w:rPr>
          <w:sz w:val="18"/>
          <w:szCs w:val="18"/>
        </w:rPr>
        <w:t>It goes without saying that I do not deny—unless I am a fool—that many actions called immoral ought to be avoided and resisted, or that many called moral ought to be done and encouraged, but I think the one should be encouraged and the other avoided for other reasons than hitherto. (</w:t>
      </w:r>
      <w:r>
        <w:rPr>
          <w:i/>
          <w:sz w:val="18"/>
          <w:szCs w:val="18"/>
        </w:rPr>
        <w:t>Daybreak</w:t>
      </w:r>
      <w:r>
        <w:rPr>
          <w:sz w:val="18"/>
          <w:szCs w:val="18"/>
        </w:rPr>
        <w:t>, section 103)</w:t>
      </w:r>
    </w:p>
    <w:p w:rsidR="000B3049" w:rsidRDefault="000B3049">
      <w:pPr>
        <w:pStyle w:val="MDPI31text"/>
        <w:ind w:left="720" w:right="720" w:firstLine="0"/>
        <w:rPr>
          <w:sz w:val="18"/>
          <w:szCs w:val="18"/>
        </w:rPr>
      </w:pPr>
    </w:p>
    <w:p w:rsidR="000B3049" w:rsidRDefault="0091681C">
      <w:pPr>
        <w:pStyle w:val="MDPI31text"/>
      </w:pPr>
      <w:r>
        <w:t>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p>
    <w:p w:rsidR="000B3049" w:rsidRDefault="0091681C">
      <w:pPr>
        <w:pStyle w:val="MDPI31text"/>
      </w:pPr>
      <w:r>
        <w:t xml:space="preserve">With this caveat in mind, I want to trace the problematization of moral responsibility and specify its contributing factors: </w:t>
      </w:r>
    </w:p>
    <w:p w:rsidR="000B3049" w:rsidRDefault="000B3049">
      <w:pPr>
        <w:pStyle w:val="MDPI31text"/>
      </w:pPr>
    </w:p>
    <w:p w:rsidR="000B3049" w:rsidRDefault="0091681C">
      <w:pPr>
        <w:pStyle w:val="MDPI31text"/>
        <w:numPr>
          <w:ilvl w:val="0"/>
          <w:numId w:val="1"/>
        </w:numPr>
      </w:pPr>
      <w:r>
        <w:rPr>
          <w:b/>
        </w:rPr>
        <w:t>Hierarchy.</w:t>
      </w:r>
      <w:r>
        <w:t xml:space="preserve"> Normativity as traditionally conceived (i.e. in premodern ways in a Western European context) emanates from a centre. W.B. Yeats has prominently placed the collapse of the centre in his description of Twentieth Century modernity in the poem </w:t>
      </w:r>
      <w:r>
        <w:rPr>
          <w:i/>
        </w:rPr>
        <w:t>The Second Coming</w:t>
      </w:r>
      <w:r>
        <w:t>: “Things fall apart; the centre cannot hold.” Kafka describes it more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rsidR="000B3049" w:rsidRDefault="000B3049">
      <w:pPr>
        <w:pStyle w:val="MDPI31text"/>
        <w:ind w:left="1145" w:firstLine="0"/>
      </w:pPr>
    </w:p>
    <w:p w:rsidR="000B3049" w:rsidRDefault="0091681C">
      <w:pPr>
        <w:pStyle w:val="MDPI31text"/>
        <w:numPr>
          <w:ilvl w:val="0"/>
          <w:numId w:val="1"/>
        </w:numPr>
      </w:pPr>
      <w:r>
        <w:rPr>
          <w:b/>
        </w:rPr>
        <w:lastRenderedPageBreak/>
        <w:t>Integrity of the Self.</w:t>
      </w:r>
      <w:r>
        <w:t xml:space="preserve"> Nietzsche formulate</w:t>
      </w:r>
      <w:ins w:id="119" w:author="Stefan Lukits" w:date="2018-05-03T18:59:00Z">
        <w:r w:rsidR="00C14579">
          <w:t>s</w:t>
        </w:r>
      </w:ins>
      <w:del w:id="120" w:author="Stefan Lukits" w:date="2018-05-03T18:59:00Z">
        <w:r w:rsidDel="00C14579">
          <w:delText>d</w:delText>
        </w:r>
      </w:del>
      <w:r>
        <w:t xml:space="preserve"> a sustained attack on the Cartesian integrity of the self and dr</w:t>
      </w:r>
      <w:ins w:id="121" w:author="Stefan Lukits" w:date="2018-05-03T18:59:00Z">
        <w:r w:rsidR="00C14579">
          <w:t>a</w:t>
        </w:r>
      </w:ins>
      <w:del w:id="122" w:author="Stefan Lukits" w:date="2018-05-03T18:59:00Z">
        <w:r w:rsidDel="00C14579">
          <w:delText>e</w:delText>
        </w:r>
      </w:del>
      <w:r>
        <w:t>w</w:t>
      </w:r>
      <w:ins w:id="123" w:author="Stefan Lukits" w:date="2018-05-03T18:59:00Z">
        <w:r w:rsidR="00C14579">
          <w:t>s</w:t>
        </w:r>
      </w:ins>
      <w:r>
        <w:t xml:space="preserve">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rsidR="000B3049" w:rsidDel="00D06A9D" w:rsidRDefault="000B3049">
      <w:pPr>
        <w:pStyle w:val="ListParagraph"/>
        <w:ind w:firstLine="480"/>
        <w:rPr>
          <w:del w:id="124" w:author="Stefan Lukits" w:date="2018-05-04T13:59:00Z"/>
        </w:rPr>
      </w:pPr>
    </w:p>
    <w:p w:rsidR="000B3049" w:rsidRDefault="000B3049">
      <w:pPr>
        <w:pStyle w:val="MDPI31text"/>
        <w:ind w:left="1145" w:firstLine="0"/>
      </w:pPr>
    </w:p>
    <w:p w:rsidR="000B3049" w:rsidRDefault="0091681C">
      <w:pPr>
        <w:pStyle w:val="MDPI31text"/>
        <w:numPr>
          <w:ilvl w:val="0"/>
          <w:numId w:val="1"/>
        </w:numPr>
      </w:pPr>
      <w:r>
        <w:rPr>
          <w:b/>
        </w:rPr>
        <w:t>Self-Knowledge.</w:t>
      </w:r>
      <w:r>
        <w:t xml:space="preserve"> 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rsidR="000B3049" w:rsidRDefault="000B3049">
      <w:pPr>
        <w:pStyle w:val="MDPI31text"/>
        <w:ind w:left="1145" w:firstLine="0"/>
      </w:pPr>
    </w:p>
    <w:p w:rsidR="000B3049" w:rsidRDefault="0091681C">
      <w:pPr>
        <w:pStyle w:val="MDPI31text"/>
        <w:numPr>
          <w:ilvl w:val="0"/>
          <w:numId w:val="1"/>
        </w:numPr>
      </w:pPr>
      <w:r>
        <w:rPr>
          <w:b/>
        </w:rPr>
        <w:t>Supremacy of Reason over the Will.</w:t>
      </w:r>
      <w:r>
        <w:t xml:space="preserve"> 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Katsafanas, 2013).</w:t>
      </w:r>
      <w:bookmarkStart w:id="125" w:name="leiter"/>
      <w:bookmarkEnd w:id="125"/>
      <w:r>
        <w:t xml:space="preserve"> Kafka’s characters are full of rationalizations, especially in his novels (Joseph K. in </w:t>
      </w:r>
      <w:r>
        <w:rPr>
          <w:i/>
        </w:rPr>
        <w:t>The Trial</w:t>
      </w:r>
      <w:r>
        <w:t xml:space="preserve">, Karl in </w:t>
      </w:r>
      <w:r>
        <w:rPr>
          <w:i/>
        </w:rPr>
        <w:t>Amerika</w:t>
      </w:r>
      <w:r>
        <w:t xml:space="preserve">, and K. in </w:t>
      </w:r>
      <w:r>
        <w:rPr>
          <w:i/>
        </w:rPr>
        <w:t>The Castle</w:t>
      </w:r>
      <w:r>
        <w:t>). It is part of their dramatic flow that the rationalizations seldom match the evolution of the plot.</w:t>
      </w:r>
    </w:p>
    <w:p w:rsidR="000B3049" w:rsidDel="00D06A9D" w:rsidRDefault="000B3049">
      <w:pPr>
        <w:pStyle w:val="ListParagraph"/>
        <w:ind w:firstLine="480"/>
        <w:rPr>
          <w:del w:id="126" w:author="Stefan Lukits" w:date="2018-05-04T14:00:00Z"/>
        </w:rPr>
      </w:pPr>
    </w:p>
    <w:p w:rsidR="000B3049" w:rsidRDefault="000B3049">
      <w:pPr>
        <w:pStyle w:val="MDPI31text"/>
        <w:ind w:left="1145" w:firstLine="0"/>
      </w:pPr>
    </w:p>
    <w:p w:rsidR="000B3049" w:rsidRDefault="0091681C">
      <w:pPr>
        <w:pStyle w:val="MDPI31text"/>
        <w:numPr>
          <w:ilvl w:val="0"/>
          <w:numId w:val="1"/>
        </w:numPr>
      </w:pPr>
      <w:r>
        <w:rPr>
          <w:b/>
        </w:rPr>
        <w:t>Metaphysics and Normativity.</w:t>
      </w:r>
      <w:r>
        <w:t xml:space="preserve"> 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0B3049" w:rsidRDefault="000B3049">
      <w:pPr>
        <w:pStyle w:val="MDPI31text"/>
      </w:pPr>
    </w:p>
    <w:p w:rsidR="000B3049" w:rsidRDefault="0091681C">
      <w:pPr>
        <w:pStyle w:val="MDPI31text"/>
        <w:ind w:left="1680" w:right="720" w:firstLine="0"/>
        <w:rPr>
          <w:sz w:val="18"/>
          <w:szCs w:val="18"/>
        </w:rPr>
      </w:pPr>
      <w:r>
        <w:rPr>
          <w:sz w:val="18"/>
          <w:szCs w:val="18"/>
        </w:rPr>
        <w:t>… the consequence … is a life which is to some extent free and uncontrolled. Not in any way immoral—purity of morals like those in my homeland I have hardly ever come across in my travels, nonetheless a life that stands under no present laws.</w:t>
      </w:r>
    </w:p>
    <w:p w:rsidR="000B3049" w:rsidRDefault="0091681C">
      <w:pPr>
        <w:pStyle w:val="MDPI31text"/>
      </w:pPr>
      <w:r>
        <w:t xml:space="preserve">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t>, where</w:t>
      </w:r>
    </w:p>
    <w:p w:rsidR="000B3049" w:rsidRDefault="000B3049">
      <w:pPr>
        <w:pStyle w:val="MDPI31text"/>
      </w:pPr>
    </w:p>
    <w:p w:rsidR="000B3049" w:rsidRDefault="0091681C">
      <w:pPr>
        <w:pStyle w:val="MDPI31text"/>
        <w:ind w:left="720" w:right="720" w:firstLine="0"/>
        <w:rPr>
          <w:sz w:val="18"/>
          <w:szCs w:val="18"/>
        </w:rPr>
      </w:pPr>
      <w:r>
        <w:rPr>
          <w:sz w:val="18"/>
          <w:szCs w:val="18"/>
        </w:rPr>
        <w:t>…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rsidR="000B3049" w:rsidRDefault="000B3049">
      <w:pPr>
        <w:pStyle w:val="MDPI31text"/>
        <w:ind w:right="720" w:firstLine="0"/>
        <w:rPr>
          <w:sz w:val="18"/>
          <w:szCs w:val="18"/>
        </w:rPr>
      </w:pPr>
    </w:p>
    <w:p w:rsidR="000B3049" w:rsidRDefault="0091681C">
      <w:pPr>
        <w:pStyle w:val="MDPI21heading1"/>
      </w:pPr>
      <w:r>
        <w:t>5. Kafka’s Account of Moral Responsibility</w:t>
      </w:r>
    </w:p>
    <w:p w:rsidR="000B3049" w:rsidRDefault="0091681C">
      <w:pPr>
        <w:pStyle w:val="MDPI31text"/>
      </w:pPr>
      <w: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0B3049" w:rsidRDefault="0091681C">
      <w:pPr>
        <w:pStyle w:val="MDPI31text"/>
      </w:pPr>
      <w:r>
        <w:t>In an obscure French essay about Kafka, Claude-Edmonde Magny makes a compelling observation:</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One can find in Kafka’s work a theory of responsibility, views on causality, finally a comprehensive interpretation of human destiny, all three sufficiently coherent and </w:t>
      </w:r>
      <w:r>
        <w:rPr>
          <w:sz w:val="18"/>
          <w:szCs w:val="18"/>
        </w:rPr>
        <w:lastRenderedPageBreak/>
        <w:t>independent enough of their novelistic form to bear being transposed into purely intellectual terms.</w:t>
      </w:r>
      <w:r>
        <w:rPr>
          <w:rStyle w:val="FootnoteAnchor"/>
          <w:sz w:val="18"/>
          <w:szCs w:val="18"/>
        </w:rPr>
        <w:footnoteReference w:id="1"/>
      </w:r>
    </w:p>
    <w:p w:rsidR="000B3049" w:rsidRDefault="000B3049">
      <w:pPr>
        <w:pStyle w:val="MDPI31text"/>
      </w:pPr>
    </w:p>
    <w:p w:rsidR="000B3049" w:rsidRDefault="0091681C">
      <w:pPr>
        <w:pStyle w:val="MDPI31text"/>
        <w:rPr>
          <w:i/>
        </w:rPr>
      </w:pPr>
      <w:r>
        <w:t xml:space="preserve">This paper, which is committed to the view that there is philosophical insight in both the analytical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rsidR="000B3049" w:rsidRDefault="0091681C">
      <w:pPr>
        <w:pStyle w:val="MDPI31text"/>
      </w:pPr>
      <w: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rsidR="000B3049" w:rsidRDefault="0091681C">
      <w:pPr>
        <w:pStyle w:val="MDPI31text"/>
      </w:pPr>
      <w:r>
        <w:t>My claim, by contrast, is that there are themes that run through Kafka’s literary output which can be captured by interpretation, translated into the terms of analytical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0B3049" w:rsidRDefault="0091681C">
      <w:pPr>
        <w:pStyle w:val="MDPI31text"/>
      </w:pPr>
      <w: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Pr>
          <w:i/>
        </w:rPr>
        <w:t>Nicomachean Ethics</w:t>
      </w:r>
      <w:r>
        <w:t>, Aristotle carefully distinguishes between different types of ignorance, especially ignorance about one’s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rsidR="000B3049" w:rsidRDefault="0091681C">
      <w:pPr>
        <w:pStyle w:val="MDPI31text"/>
      </w:pPr>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Pr>
          <w:i/>
        </w:rPr>
        <w:t>Amerika</w:t>
      </w:r>
      <w:r>
        <w:t xml:space="preserve">, there is a fair amount </w:t>
      </w:r>
      <w:r>
        <w:lastRenderedPageBreak/>
        <w:t xml:space="preserve">of interior ‘pep talk’ where the protagonist assures himself of his autonomy and his ability to reason in informed and logical ways; yet this innocent optimism is systematically </w:t>
      </w:r>
      <w:ins w:id="127" w:author="Stefan Lukits" w:date="2018-05-03T19:00:00Z">
        <w:r w:rsidR="00C14579">
          <w:t xml:space="preserve">subject to </w:t>
        </w:r>
      </w:ins>
      <w:r>
        <w:t>sabotage</w:t>
      </w:r>
      <w:del w:id="128" w:author="Stefan Lukits" w:date="2018-05-03T19:00:00Z">
        <w:r w:rsidDel="00C14579">
          <w:delText>d</w:delText>
        </w:r>
      </w:del>
      <w:r>
        <w:t xml:space="preserve"> by the unfolding narrative.</w:t>
      </w:r>
    </w:p>
    <w:p w:rsidR="000B3049" w:rsidRDefault="0091681C">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rsidR="000B3049" w:rsidRDefault="0091681C">
      <w:pPr>
        <w:pStyle w:val="MDPI31text"/>
      </w:pPr>
      <w:r>
        <w:t>While moral agents may know things, they can never be sure of things or trust their sensitivities. Knowing things does not translate into knowing that you know them. This view is incompatible with knowledge internalism, where K(</w:t>
      </w:r>
      <w:r>
        <w:rPr>
          <w:i/>
        </w:rPr>
        <w:t>X</w:t>
      </w:r>
      <w:r>
        <w:t>), knowing X, implies K(K(</w:t>
      </w:r>
      <w:r>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r>
      <w:r>
        <w:softHyphen/>
        <w:t xml:space="preserve">—for a man must know who he is himself,” </w:t>
      </w:r>
      <w:r>
        <w:rPr>
          <w:i/>
        </w:rPr>
        <w:t>Nicomachean Ethics</w:t>
      </w:r>
      <w:r>
        <w:t>, 1111a.1), turns into the cultural malady of an epoch.</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Pr>
          <w:i/>
          <w:sz w:val="18"/>
          <w:szCs w:val="18"/>
        </w:rPr>
        <w:t>The Will to Power</w:t>
      </w:r>
      <w:r>
        <w:rPr>
          <w:sz w:val="18"/>
          <w:szCs w:val="18"/>
        </w:rPr>
        <w:t>, section 477)</w:t>
      </w:r>
    </w:p>
    <w:p w:rsidR="000B3049" w:rsidRDefault="000B3049">
      <w:pPr>
        <w:pStyle w:val="MDPI31text"/>
      </w:pPr>
    </w:p>
    <w:p w:rsidR="000B3049" w:rsidRDefault="0091681C">
      <w:pPr>
        <w:pStyle w:val="MDPI31text"/>
      </w:pPr>
      <w:r>
        <w:t>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0B3049" w:rsidRDefault="0091681C">
      <w:pPr>
        <w:pStyle w:val="MDPI31text"/>
      </w:pPr>
      <w: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rsidR="000B3049" w:rsidRDefault="0091681C">
      <w:pPr>
        <w:pStyle w:val="MDPI31text"/>
      </w:pPr>
      <w:r>
        <w:lastRenderedPageBreak/>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Pr>
          <w:i/>
        </w:rPr>
        <w:t>The Castle</w:t>
      </w:r>
      <w:r>
        <w:t>), which is then vitiated by future contingencies and future diffusions.</w:t>
      </w:r>
    </w:p>
    <w:p w:rsidR="000B3049" w:rsidRDefault="0091681C">
      <w:pPr>
        <w:pStyle w:val="MDPI31text"/>
      </w:pPr>
      <w: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Pr>
          <w:i/>
        </w:rPr>
        <w:t>Letter to His Father</w:t>
      </w:r>
      <w:r>
        <w:t xml:space="preserve"> when he identifies a “boundless sense of guilt” (Kafka, 1966, 68) while insisting that both he and his father are “entirely blameless” (loc. cit., 4) and declaring the “guiltlessness of us both” (loc. cit., 100).</w:t>
      </w:r>
    </w:p>
    <w:p w:rsidR="000B3049" w:rsidRDefault="0091681C">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0B3049" w:rsidRDefault="0091681C">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0B3049" w:rsidRDefault="0091681C">
      <w:pPr>
        <w:pStyle w:val="MDPI31text"/>
      </w:pPr>
      <w: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0B3049" w:rsidRDefault="000B3049">
      <w:pPr>
        <w:pStyle w:val="MDPI31text"/>
      </w:pPr>
    </w:p>
    <w:p w:rsidR="000B3049" w:rsidRDefault="0091681C">
      <w:pPr>
        <w:pStyle w:val="MDPI31text"/>
        <w:ind w:left="720" w:right="720" w:firstLine="0"/>
        <w:rPr>
          <w:sz w:val="18"/>
          <w:szCs w:val="18"/>
        </w:rPr>
      </w:pPr>
      <w:r>
        <w:rPr>
          <w:sz w:val="18"/>
          <w:szCs w:val="18"/>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0B3049" w:rsidRDefault="000B3049">
      <w:pPr>
        <w:pStyle w:val="MDPI31text"/>
      </w:pPr>
    </w:p>
    <w:p w:rsidR="000B3049" w:rsidRDefault="0091681C">
      <w:pPr>
        <w:pStyle w:val="MDPI31text"/>
        <w:ind w:firstLine="0"/>
      </w:pPr>
      <w:r>
        <w:t>Foucault takes Nietzsche’s ideas further and explains:</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However, if the genealogist refuses to extend his faith in metaphysics, if he listens to history, he finds that there is ‘something altogether different’ behind things: not a timeless and </w:t>
      </w:r>
      <w:r>
        <w:rPr>
          <w:sz w:val="18"/>
          <w:szCs w:val="18"/>
        </w:rPr>
        <w:lastRenderedPageBreak/>
        <w:t>essential secret, but the secrets that they have no essence or that their essence was fabricated in a piecemeal fashion from alien forms. (Foucault, 1977, 142)</w:t>
      </w:r>
    </w:p>
    <w:p w:rsidR="000B3049" w:rsidRDefault="000B3049">
      <w:pPr>
        <w:pStyle w:val="MDPI31text"/>
      </w:pPr>
    </w:p>
    <w:p w:rsidR="000B3049" w:rsidRDefault="0091681C">
      <w:pPr>
        <w:pStyle w:val="MDPI31text"/>
      </w:pPr>
      <w:r>
        <w:t xml:space="preserve">Kafka anticipates many of Foucault’s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Dostoyevsky’s </w:t>
      </w:r>
      <w:r>
        <w:rPr>
          <w:i/>
        </w:rPr>
        <w:t xml:space="preserve">Notes from the Underground </w:t>
      </w:r>
      <w:r>
        <w:t xml:space="preserve">(Dostoyevsky is an author that Kafka enthusiastically read and discussed with his friends, see the </w:t>
      </w:r>
      <w:r>
        <w:rPr>
          <w:i/>
        </w:rPr>
        <w:t>Index</w:t>
      </w:r>
      <w:r>
        <w:t xml:space="preserve"> of Reiner Stach’s multi-volume Kafka biography):</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Before your eyes the object vanishes, the reasons evaporate, the culprit is not to be found, the offence becomes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2"/>
      </w:r>
    </w:p>
    <w:p w:rsidR="000B3049" w:rsidRDefault="000B3049">
      <w:pPr>
        <w:pStyle w:val="MDPI31text"/>
      </w:pPr>
    </w:p>
    <w:p w:rsidR="000B3049" w:rsidRDefault="0091681C">
      <w:pPr>
        <w:pStyle w:val="MDPI31text"/>
      </w:pPr>
      <w:r>
        <w:t xml:space="preserve">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Pr>
          <w:i/>
        </w:rPr>
        <w:t>The Castle</w:t>
      </w:r>
      <w:r>
        <w:t xml:space="preserve"> and no object for Joseph K.’s guilt in </w:t>
      </w:r>
      <w:r>
        <w:rPr>
          <w:i/>
        </w:rPr>
        <w:t>The Trial</w:t>
      </w:r>
      <w:r>
        <w:t xml:space="preserve">. There is also no sovereign chooser of moral value as there is in existentialism. Perpetrator-subjects vanish in favour of bureaucratic concealment, as in Foucault’s modern penal system. Again, Kafka reflects this in </w:t>
      </w:r>
      <w:r>
        <w:rPr>
          <w:i/>
        </w:rPr>
        <w:t>The Castle</w:t>
      </w:r>
      <w:r>
        <w:t xml:space="preserve"> and </w:t>
      </w:r>
      <w:r>
        <w:rPr>
          <w:i/>
        </w:rPr>
        <w:t>The Trial</w:t>
      </w:r>
      <w:r>
        <w:t>. Finally, moral responsibility is problematized because there is for it no epistemological access to what the relevant causal relationships are: “no one is to blame … you haven’t found the primary cause.”</w:t>
      </w:r>
    </w:p>
    <w:p w:rsidR="000B3049" w:rsidRDefault="0091681C">
      <w:pPr>
        <w:pStyle w:val="MDPI31text"/>
      </w:pPr>
      <w:r>
        <w:t xml:space="preserve">In Kafka’s </w:t>
      </w:r>
      <w:r>
        <w:rPr>
          <w:i/>
        </w:rPr>
        <w:t>Metamorphosis</w:t>
      </w:r>
      <w:r>
        <w:t xml:space="preserve">, Gregor “suffers in person from [the] evil consequences [of his employment], which he can no longer trace back to the original causes” (Kafka, 1995, 83). In </w:t>
      </w:r>
      <w:r>
        <w:rPr>
          <w:i/>
        </w:rPr>
        <w:t>The Castle</w:t>
      </w:r>
      <w:r>
        <w:t>, K., “in order to obtain pardon, first had to establish guilt, and that’s precisely what they denied him at the offices” (Kafka, 1998, 214). In the short story “On the Tram,” Kafka gives expression to the epistemological crisis that precipitates a moral crisis:</w:t>
      </w:r>
    </w:p>
    <w:p w:rsidR="000B3049" w:rsidRDefault="000B3049">
      <w:pPr>
        <w:pStyle w:val="MDPI31text"/>
      </w:pPr>
    </w:p>
    <w:p w:rsidR="000B3049" w:rsidRDefault="0091681C">
      <w:pPr>
        <w:pStyle w:val="MDPI31text"/>
        <w:ind w:left="720" w:right="720" w:firstLine="0"/>
        <w:rPr>
          <w:sz w:val="18"/>
          <w:szCs w:val="18"/>
        </w:rPr>
      </w:pPr>
      <w:r>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rsidR="000B3049" w:rsidRDefault="000B3049">
      <w:pPr>
        <w:pStyle w:val="MDPI31text"/>
      </w:pPr>
    </w:p>
    <w:p w:rsidR="000B3049" w:rsidRDefault="0091681C">
      <w:pPr>
        <w:pStyle w:val="MDPI31text"/>
        <w:ind w:firstLine="0"/>
      </w:pPr>
      <w:r>
        <w:t>In another short story called “Resolutions,” Kafka concludes:</w:t>
      </w:r>
    </w:p>
    <w:p w:rsidR="000B3049" w:rsidRDefault="000B3049">
      <w:pPr>
        <w:pStyle w:val="MDPI31text"/>
      </w:pPr>
    </w:p>
    <w:p w:rsidR="000B3049" w:rsidRDefault="0091681C">
      <w:pPr>
        <w:pStyle w:val="MDPI31text"/>
        <w:ind w:left="720" w:right="720" w:firstLine="0"/>
        <w:rPr>
          <w:sz w:val="18"/>
          <w:szCs w:val="18"/>
        </w:rPr>
      </w:pPr>
      <w:r>
        <w:rPr>
          <w:sz w:val="18"/>
          <w:szCs w:val="18"/>
        </w:rPr>
        <w:lastRenderedPageBreak/>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0B3049" w:rsidRDefault="0091681C">
      <w:pPr>
        <w:pStyle w:val="MDPI21heading1"/>
      </w:pPr>
      <w:r>
        <w:t>6. Conclusion</w:t>
      </w:r>
    </w:p>
    <w:p w:rsidR="000B3049" w:rsidRDefault="0091681C">
      <w:pPr>
        <w:pStyle w:val="MDPI31text"/>
      </w:pPr>
      <w: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0B3049" w:rsidRDefault="0091681C">
      <w:pPr>
        <w:pStyle w:val="MDPI31text"/>
      </w:pPr>
      <w:r>
        <w:t>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rsidR="000B3049" w:rsidRDefault="0091681C">
      <w:pPr>
        <w:pStyle w:val="MDPI31text"/>
      </w:pPr>
      <w:r>
        <w:t xml:space="preserve">For Strawson, one way in which philosophers (both optimists and pessimists) have erred is that they have subordinated prescriptive moral theory to a particular type of description, the metaphysical theory of determinism. </w:t>
      </w:r>
      <w:ins w:id="129" w:author="Stefan Lukits" w:date="2018-05-04T14:01:00Z">
        <w:r w:rsidR="009458F4">
          <w:t>Ethical intuitioni</w:t>
        </w:r>
      </w:ins>
      <w:ins w:id="130" w:author="Stefan Lukits" w:date="2018-05-04T14:02:00Z">
        <w:r w:rsidR="009458F4">
          <w:t xml:space="preserve">sts express their frustration to which degree technocratic “formal” epistemology has invaded moral epistemology which ought to be autonomous. </w:t>
        </w:r>
      </w:ins>
      <w:r>
        <w:t xml:space="preserve">On the one hand, if </w:t>
      </w:r>
      <w:del w:id="131" w:author="Stefan Lukits" w:date="2018-05-04T14:04:00Z">
        <w:r w:rsidDel="009458F4">
          <w:delText xml:space="preserve">Strawson is </w:delText>
        </w:r>
      </w:del>
      <w:ins w:id="132" w:author="Stefan Lukits" w:date="2018-05-04T14:04:00Z">
        <w:r w:rsidR="009458F4">
          <w:t xml:space="preserve">these voices are </w:t>
        </w:r>
      </w:ins>
      <w:r>
        <w:t xml:space="preserve">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w:t>
      </w:r>
      <w:ins w:id="133" w:author="Stefan Lukits" w:date="2018-05-04T14:04:00Z">
        <w:r w:rsidR="009458F4">
          <w:t xml:space="preserve">and the ethical intuitionists </w:t>
        </w:r>
      </w:ins>
      <w:r>
        <w:t xml:space="preserve">considers inconceivable, then a weakness in </w:t>
      </w:r>
      <w:del w:id="134" w:author="Stefan Lukits" w:date="2018-05-04T14:05:00Z">
        <w:r w:rsidDel="009458F4">
          <w:delText xml:space="preserve">Strawson’s </w:delText>
        </w:r>
      </w:del>
      <w:ins w:id="135" w:author="Stefan Lukits" w:date="2018-05-04T14:05:00Z">
        <w:r w:rsidR="009458F4">
          <w:t xml:space="preserve">their </w:t>
        </w:r>
      </w:ins>
      <w:r>
        <w:t xml:space="preserve">argument is revealed. </w:t>
      </w:r>
    </w:p>
    <w:p w:rsidR="000B3049" w:rsidRDefault="000B3049">
      <w:pPr>
        <w:pStyle w:val="MDPI31text"/>
      </w:pPr>
    </w:p>
    <w:p w:rsidR="000B3049" w:rsidRDefault="0091681C">
      <w:pPr>
        <w:pStyle w:val="MDPI62Acknowledgments"/>
        <w:rPr>
          <w:b/>
        </w:rPr>
      </w:pPr>
      <w:r>
        <w:rPr>
          <w:b/>
        </w:rPr>
        <w:t>Acknowledgments:</w:t>
      </w:r>
      <w:r>
        <w:t xml:space="preserve"> This research was supported by the Social Sciences and Humanities Research Council of Canada.</w:t>
      </w:r>
    </w:p>
    <w:p w:rsidR="000B3049" w:rsidRDefault="0091681C">
      <w:pPr>
        <w:pStyle w:val="MDPI64CoI"/>
      </w:pPr>
      <w:r>
        <w:rPr>
          <w:b/>
        </w:rPr>
        <w:t>Conflicts of Interest:</w:t>
      </w:r>
      <w:r>
        <w:t xml:space="preserve"> The author declares no conflict of interest.</w:t>
      </w:r>
    </w:p>
    <w:p w:rsidR="000B3049" w:rsidRDefault="000B3049">
      <w:pPr>
        <w:pStyle w:val="MDPI21heading1"/>
      </w:pPr>
    </w:p>
    <w:p w:rsidR="000B3049" w:rsidRDefault="0091681C">
      <w:pPr>
        <w:spacing w:line="240" w:lineRule="auto"/>
        <w:jc w:val="left"/>
        <w:rPr>
          <w:rFonts w:ascii="Palatino Linotype" w:hAnsi="Palatino Linotype"/>
          <w:b/>
          <w:sz w:val="20"/>
          <w:szCs w:val="22"/>
          <w:lang w:bidi="en-US"/>
        </w:rPr>
      </w:pPr>
      <w:r>
        <w:br w:type="page"/>
      </w:r>
    </w:p>
    <w:p w:rsidR="000B3049" w:rsidRDefault="0091681C">
      <w:pPr>
        <w:pStyle w:val="MDPI21heading1"/>
      </w:pPr>
      <w:r>
        <w:lastRenderedPageBreak/>
        <w:t>References</w:t>
      </w:r>
    </w:p>
    <w:p w:rsidR="000B3049" w:rsidRDefault="000B3049">
      <w:pPr>
        <w:pStyle w:val="MDPI64CoI"/>
      </w:pPr>
    </w:p>
    <w:p w:rsidR="000B3049" w:rsidRDefault="0091681C">
      <w:pPr>
        <w:pStyle w:val="MDPI64CoI"/>
        <w:rPr>
          <w:ins w:id="136" w:author="Stefan Lukits" w:date="2018-05-03T18:21:00Z"/>
        </w:rPr>
      </w:pPr>
      <w:r>
        <w:t xml:space="preserve">Auden, W.H. </w:t>
      </w:r>
      <w:r>
        <w:rPr>
          <w:i/>
        </w:rPr>
        <w:t>The Dyer’s Hand and Other Essays</w:t>
      </w:r>
      <w:r>
        <w:t>. New York, NY: Vintage Books, 1962.</w:t>
      </w:r>
    </w:p>
    <w:p w:rsidR="00202FD2" w:rsidRPr="00202FD2" w:rsidRDefault="00202FD2">
      <w:pPr>
        <w:pStyle w:val="MDPI64CoI"/>
      </w:pPr>
      <w:ins w:id="137" w:author="Stefan Lukits" w:date="2018-05-03T18:21:00Z">
        <w:r>
          <w:t xml:space="preserve">Audi, Robert. </w:t>
        </w:r>
        <w:r w:rsidRPr="00202FD2">
          <w:rPr>
            <w:i/>
            <w:rPrChange w:id="138" w:author="Stefan Lukits" w:date="2018-05-03T18:21:00Z">
              <w:rPr/>
            </w:rPrChange>
          </w:rPr>
          <w:t>The Good in the Right: A Theory of Intuition and Intrinsic Value</w:t>
        </w:r>
        <w:r>
          <w:rPr>
            <w:i/>
          </w:rPr>
          <w:t>.</w:t>
        </w:r>
        <w:r>
          <w:t xml:space="preserve"> Princeton, NJ: Princeton, 2004.</w:t>
        </w:r>
      </w:ins>
    </w:p>
    <w:p w:rsidR="000B3049" w:rsidRDefault="0091681C">
      <w:pPr>
        <w:pStyle w:val="MDPI64CoI"/>
      </w:pPr>
      <w:r>
        <w:t xml:space="preserve">Bennett, Jonathan. “Accountability.” In </w:t>
      </w:r>
      <w:r>
        <w:rPr>
          <w:i/>
        </w:rPr>
        <w:t>Philosophical Subjects</w:t>
      </w:r>
      <w:r>
        <w:t>, edited by Zak van Straaten, Oxford UK: Clarendon, 1980.</w:t>
      </w:r>
    </w:p>
    <w:p w:rsidR="000B3049" w:rsidRDefault="0091681C">
      <w:pPr>
        <w:pStyle w:val="MDPI64CoI"/>
      </w:pPr>
      <w:r>
        <w:t xml:space="preserve">Blanchot, Maurice. </w:t>
      </w:r>
      <w:r>
        <w:rPr>
          <w:i/>
        </w:rPr>
        <w:t>The Work of Fire</w:t>
      </w:r>
      <w:r>
        <w:t>. Stanford, CA: Stanford University, 1995.</w:t>
      </w:r>
    </w:p>
    <w:p w:rsidR="000B3049" w:rsidRDefault="0091681C">
      <w:pPr>
        <w:pStyle w:val="MDPI64CoI"/>
      </w:pPr>
      <w:r>
        <w:t xml:space="preserve">Brosnan, Kevin. "Do the Evolutionary Origins of Our Moral Beliefs Undermine Moral Knowledge?" </w:t>
      </w:r>
      <w:r>
        <w:rPr>
          <w:i/>
        </w:rPr>
        <w:t>Biology &amp; Philosophy</w:t>
      </w:r>
      <w:r>
        <w:t xml:space="preserve"> 26, 1: (2011) 51–64.</w:t>
      </w:r>
    </w:p>
    <w:p w:rsidR="000B3049" w:rsidRDefault="0091681C">
      <w:pPr>
        <w:pStyle w:val="MDPI64CoI"/>
      </w:pPr>
      <w:r>
        <w:t xml:space="preserve">Buber, Martin. “Guilt and Guilt Feelings.” In </w:t>
      </w:r>
      <w:r>
        <w:rPr>
          <w:i/>
        </w:rPr>
        <w:t>Martin Buber on Psychology and Psychotherapy</w:t>
      </w:r>
      <w:r>
        <w:t>, edited by Judith Buber Agassi, New York, NY: Syracuse University, 1960, 129–138.</w:t>
      </w:r>
    </w:p>
    <w:p w:rsidR="000B3049" w:rsidRDefault="0091681C">
      <w:pPr>
        <w:pStyle w:val="MDPI64CoI"/>
      </w:pPr>
      <w:r>
        <w:t xml:space="preserve">Churchland, Patricia. “Moral Decision-Making and the Brain.” In: </w:t>
      </w:r>
      <w:r>
        <w:rPr>
          <w:i/>
        </w:rPr>
        <w:t>Neuroethics. Defining the Issues in Theory, Practice, and Policy</w:t>
      </w:r>
      <w:r>
        <w:t>, edited by Judy Illes, 2006, 3–16.</w:t>
      </w:r>
    </w:p>
    <w:p w:rsidR="000B3049" w:rsidRDefault="0091681C">
      <w:pPr>
        <w:pStyle w:val="MDPI64CoI"/>
      </w:pPr>
      <w:r>
        <w:t xml:space="preserve">Dostoyevsky, Fyodor. </w:t>
      </w:r>
      <w:r>
        <w:rPr>
          <w:i/>
        </w:rPr>
        <w:t>Notes from the Underground</w:t>
      </w:r>
      <w:r>
        <w:t>. Ewing, NJ: Princeton University, 2004.</w:t>
      </w:r>
    </w:p>
    <w:p w:rsidR="000B3049" w:rsidRDefault="0091681C">
      <w:pPr>
        <w:pStyle w:val="MDPI64CoI"/>
      </w:pPr>
      <w:r>
        <w:t xml:space="preserve">Foucault, Michel. “Nietzsche, Genealogy, History.” In </w:t>
      </w:r>
      <w:r>
        <w:rPr>
          <w:i/>
        </w:rPr>
        <w:t>Language, Counter-Memory, Practice</w:t>
      </w:r>
      <w:r>
        <w:t>, edited by D.F. Bouchard, Ithaca, NY: Cornell University, 1977, 139–165.</w:t>
      </w:r>
    </w:p>
    <w:p w:rsidR="000B3049" w:rsidRDefault="0091681C">
      <w:pPr>
        <w:pStyle w:val="MDPI64CoI"/>
      </w:pPr>
      <w:r>
        <w:t xml:space="preserve">Harris, Sam. </w:t>
      </w:r>
      <w:r>
        <w:rPr>
          <w:i/>
        </w:rPr>
        <w:t xml:space="preserve">The Moral Landscape: How Science Can Determine Human Values. </w:t>
      </w:r>
      <w:r>
        <w:t>New York, NY: Free Press, 2011.</w:t>
      </w:r>
    </w:p>
    <w:p w:rsidR="000B3049" w:rsidRDefault="0091681C">
      <w:pPr>
        <w:pStyle w:val="MDPI64CoI"/>
      </w:pPr>
      <w:r>
        <w:t xml:space="preserve">Kafka, Franz. </w:t>
      </w:r>
      <w:r>
        <w:rPr>
          <w:i/>
        </w:rPr>
        <w:t>Letter to His Father</w:t>
      </w:r>
      <w:r>
        <w:t>. New York, NY: Schocken Books, 1966.</w:t>
      </w:r>
    </w:p>
    <w:p w:rsidR="000B3049" w:rsidRDefault="0091681C">
      <w:pPr>
        <w:pStyle w:val="MDPI64CoI"/>
      </w:pPr>
      <w:r>
        <w:t xml:space="preserve">Kafka, Franz. </w:t>
      </w:r>
      <w:r>
        <w:rPr>
          <w:i/>
        </w:rPr>
        <w:t>The Metamorphosis, In the Penal Colony, and Other Stories</w:t>
      </w:r>
      <w:r>
        <w:t>. New York, NY: Schocken Books, 1995.</w:t>
      </w:r>
    </w:p>
    <w:p w:rsidR="000B3049" w:rsidRDefault="0091681C">
      <w:pPr>
        <w:pStyle w:val="MDPI64CoI"/>
      </w:pPr>
      <w:r>
        <w:t xml:space="preserve">Kafka, Franz. </w:t>
      </w:r>
      <w:r>
        <w:rPr>
          <w:i/>
        </w:rPr>
        <w:t>The Castle</w:t>
      </w:r>
      <w:r>
        <w:t>. New York, NY: Schocken Books, 1998.</w:t>
      </w:r>
    </w:p>
    <w:p w:rsidR="000B3049" w:rsidRDefault="0091681C">
      <w:pPr>
        <w:pStyle w:val="MDPI64CoI"/>
      </w:pPr>
      <w:r>
        <w:t xml:space="preserve">Kahane, Guy. “Evolutionary Debunking Arguments.” </w:t>
      </w:r>
      <w:r>
        <w:rPr>
          <w:i/>
        </w:rPr>
        <w:t>Noûs</w:t>
      </w:r>
      <w:r>
        <w:t xml:space="preserve"> 45, 1: (2011) 103–125.</w:t>
      </w:r>
    </w:p>
    <w:p w:rsidR="000B3049" w:rsidRDefault="0091681C">
      <w:pPr>
        <w:pStyle w:val="MDPI64CoI"/>
      </w:pPr>
      <w:r>
        <w:t>Katsafanas, Paul. “Nietzsche’s Philosophical Psychology.” 2013. Unpublished.</w:t>
      </w:r>
    </w:p>
    <w:p w:rsidR="000B3049" w:rsidRDefault="0091681C">
      <w:pPr>
        <w:pStyle w:val="MDPI64CoI"/>
      </w:pPr>
      <w:r>
        <w:t xml:space="preserve">Leiter, Brian. “The Paradox of Fatalism and Self-Creation in Nietzsche.” In: </w:t>
      </w:r>
      <w:r>
        <w:rPr>
          <w:i/>
        </w:rPr>
        <w:t>Willing and Nothingness: Schopenhauer as Nietzsche's Educator</w:t>
      </w:r>
      <w:r>
        <w:t>, edited by Christopher Janaway, (1998) 217–257.</w:t>
      </w:r>
    </w:p>
    <w:p w:rsidR="000B3049" w:rsidRDefault="0091681C">
      <w:pPr>
        <w:pStyle w:val="MDPI64CoI"/>
      </w:pPr>
      <w:r>
        <w:t xml:space="preserve">MacIntyre, Alasdair. </w:t>
      </w:r>
      <w:r>
        <w:rPr>
          <w:i/>
        </w:rPr>
        <w:t>The Tasks of Philosophy.</w:t>
      </w:r>
      <w:r>
        <w:t xml:space="preserve"> New York, NY: Cambridge University, 2006.</w:t>
      </w:r>
    </w:p>
    <w:p w:rsidR="000B3049" w:rsidRDefault="0091681C">
      <w:pPr>
        <w:pStyle w:val="MDPI64CoI"/>
      </w:pPr>
      <w:r>
        <w:t xml:space="preserve">Magny, Claude-Edmonde. </w:t>
      </w:r>
      <w:r>
        <w:rPr>
          <w:i/>
        </w:rPr>
        <w:t>Les Sandales d’Empédocle</w:t>
      </w:r>
      <w:r>
        <w:t>. Neuchatel: Éditions de la Baconnière, 1945.</w:t>
      </w:r>
    </w:p>
    <w:p w:rsidR="000B3049" w:rsidRDefault="0091681C">
      <w:pPr>
        <w:pStyle w:val="MDPI64CoI"/>
        <w:rPr>
          <w:ins w:id="139" w:author="Stefan Lukits" w:date="2018-05-03T18:22:00Z"/>
        </w:rPr>
      </w:pPr>
      <w:r>
        <w:t xml:space="preserve">Russell, Paul. “Strawson’s Way of Naturalizing Responsibility.” </w:t>
      </w:r>
      <w:r>
        <w:rPr>
          <w:i/>
        </w:rPr>
        <w:t>Ethics</w:t>
      </w:r>
      <w:r>
        <w:t xml:space="preserve"> 102, 2: (1992) 287–302.</w:t>
      </w:r>
    </w:p>
    <w:p w:rsidR="00202FD2" w:rsidRPr="00202FD2" w:rsidRDefault="00202FD2">
      <w:pPr>
        <w:pStyle w:val="MDPI64CoI"/>
      </w:pPr>
      <w:ins w:id="140" w:author="Stefan Lukits" w:date="2018-05-03T18:23:00Z">
        <w:r>
          <w:t xml:space="preserve">Moore, G.E. “Proof of an External World.” In: </w:t>
        </w:r>
        <w:r>
          <w:rPr>
            <w:i/>
          </w:rPr>
          <w:t>Proceedings of the British Academy</w:t>
        </w:r>
        <w:r>
          <w:t xml:space="preserve"> 25: (1939), 273–300.</w:t>
        </w:r>
      </w:ins>
    </w:p>
    <w:p w:rsidR="000B3049" w:rsidRDefault="0091681C">
      <w:pPr>
        <w:pStyle w:val="MDPI64CoI"/>
      </w:pPr>
      <w:r>
        <w:t xml:space="preserve">Moritz Schlick. </w:t>
      </w:r>
      <w:r>
        <w:rPr>
          <w:i/>
          <w:iCs/>
        </w:rPr>
        <w:t xml:space="preserve">Problems of Ethics. </w:t>
      </w:r>
      <w:r>
        <w:t>New York, NY: Prentice-Hall, 1939.</w:t>
      </w:r>
    </w:p>
    <w:p w:rsidR="000B3049" w:rsidRDefault="0091681C">
      <w:pPr>
        <w:pStyle w:val="MDPI64CoI"/>
      </w:pPr>
      <w:r>
        <w:t xml:space="preserve">Stach, Reiner. </w:t>
      </w:r>
      <w:r>
        <w:rPr>
          <w:i/>
        </w:rPr>
        <w:t xml:space="preserve">Kafka: The Early Years. </w:t>
      </w:r>
      <w:r>
        <w:t>Princeton, NJ: Princeton, 2016.</w:t>
      </w:r>
    </w:p>
    <w:p w:rsidR="000B3049" w:rsidRDefault="0091681C">
      <w:pPr>
        <w:pStyle w:val="MDPI64CoI"/>
      </w:pPr>
      <w:r>
        <w:t xml:space="preserve">Stach, Reiner. </w:t>
      </w:r>
      <w:r>
        <w:rPr>
          <w:i/>
        </w:rPr>
        <w:t xml:space="preserve">Kafka: The Decisive Years. </w:t>
      </w:r>
      <w:r>
        <w:t>Princeton, NJ: Princeton, 2013.</w:t>
      </w:r>
    </w:p>
    <w:p w:rsidR="000B3049" w:rsidRDefault="0091681C">
      <w:pPr>
        <w:pStyle w:val="MDPI64CoI"/>
      </w:pPr>
      <w:r>
        <w:t xml:space="preserve">Stach, Reiner. </w:t>
      </w:r>
      <w:r>
        <w:rPr>
          <w:i/>
        </w:rPr>
        <w:t xml:space="preserve">Kafka: The Years of Insight. </w:t>
      </w:r>
      <w:r>
        <w:t xml:space="preserve">Princeton, NJ: Princeton, 2015.Strawson, P.F. </w:t>
      </w:r>
      <w:r>
        <w:rPr>
          <w:i/>
        </w:rPr>
        <w:t>Freedom and Resentment and Other Essays</w:t>
      </w:r>
      <w:r>
        <w:t>. London New York: Routledge, 2008.</w:t>
      </w:r>
    </w:p>
    <w:p w:rsidR="00341EFC" w:rsidRPr="00341EFC" w:rsidRDefault="00341EFC">
      <w:pPr>
        <w:pStyle w:val="MDPI64CoI"/>
        <w:rPr>
          <w:ins w:id="141" w:author="Stefan Lukits" w:date="2018-05-03T18:16:00Z"/>
        </w:rPr>
      </w:pPr>
      <w:ins w:id="142" w:author="Stefan Lukits" w:date="2018-05-03T18:16:00Z">
        <w:r>
          <w:t xml:space="preserve">Väyrynen, Pekka. </w:t>
        </w:r>
      </w:ins>
      <w:ins w:id="143" w:author="Stefan Lukits" w:date="2018-05-03T18:17:00Z">
        <w:r>
          <w:t>“</w:t>
        </w:r>
        <w:r w:rsidRPr="00341EFC">
          <w:rPr>
            <w:rPrChange w:id="144" w:author="Stefan Lukits" w:date="2018-05-03T18:17:00Z">
              <w:rPr>
                <w:i/>
              </w:rPr>
            </w:rPrChange>
          </w:rPr>
          <w:t>Some Good and Bad News for Ethical Intuitionism.</w:t>
        </w:r>
        <w:r>
          <w:t xml:space="preserve">” In: </w:t>
        </w:r>
        <w:r>
          <w:rPr>
            <w:i/>
          </w:rPr>
          <w:t>The Philosophical Quarterly</w:t>
        </w:r>
        <w:r>
          <w:t>, 58</w:t>
        </w:r>
      </w:ins>
      <w:ins w:id="145" w:author="Stefan Lukits" w:date="2018-05-03T18:18:00Z">
        <w:r>
          <w:t xml:space="preserve"> (232): (2008) 489–511.</w:t>
        </w:r>
      </w:ins>
    </w:p>
    <w:p w:rsidR="000B3049" w:rsidRDefault="0091681C">
      <w:pPr>
        <w:pStyle w:val="MDPI64CoI"/>
      </w:pPr>
      <w:r>
        <w:t xml:space="preserve">Wilkins, John S., and Paul E. Griffiths. “Evolutionary Debunking Arguments in Three Domains.” In: </w:t>
      </w:r>
      <w:r>
        <w:rPr>
          <w:i/>
        </w:rPr>
        <w:t>A New Science of Religion</w:t>
      </w:r>
      <w:r>
        <w:t xml:space="preserve"> 23: (2012) 133–145.</w:t>
      </w:r>
    </w:p>
    <w:p w:rsidR="000B3049" w:rsidRDefault="0091681C">
      <w:pPr>
        <w:pStyle w:val="MDPI64CoI"/>
      </w:pPr>
      <w:r>
        <w:t xml:space="preserve">Williams, Bernard. </w:t>
      </w:r>
      <w:r>
        <w:rPr>
          <w:i/>
        </w:rPr>
        <w:t>Truth and Truthfulness: An Essay in Genealogy</w:t>
      </w:r>
      <w:r>
        <w:t>. Ewing, NJ: Princeton University, 2004.</w:t>
      </w:r>
    </w:p>
    <w:p w:rsidR="000B3049" w:rsidRDefault="0091681C">
      <w:pPr>
        <w:pStyle w:val="MDPI64CoI"/>
      </w:pPr>
      <w:bookmarkStart w:id="146" w:name="biblio"/>
      <w:bookmarkEnd w:id="146"/>
      <w:r>
        <w:t xml:space="preserve">Williams, Bernard. </w:t>
      </w:r>
      <w:r>
        <w:rPr>
          <w:i/>
        </w:rPr>
        <w:t>Ethics and the Limits of Philosophy</w:t>
      </w:r>
      <w:r>
        <w:t>. Abingdon, GB: Routledge, 1985.</w:t>
      </w:r>
    </w:p>
    <w:p w:rsidR="000B3049" w:rsidRDefault="0091681C">
      <w:pPr>
        <w:pStyle w:val="MDPI64CoI"/>
      </w:pPr>
      <w:r>
        <w:t xml:space="preserve">Wilson, Edward O. </w:t>
      </w:r>
      <w:r>
        <w:rPr>
          <w:i/>
        </w:rPr>
        <w:t xml:space="preserve">Sociobiology: The New Synthesis. </w:t>
      </w:r>
      <w:r>
        <w:t>Cambridge, MA: Belknap, 2000.</w:t>
      </w:r>
    </w:p>
    <w:p w:rsidR="000B3049" w:rsidRDefault="000B3049">
      <w:pPr>
        <w:pStyle w:val="MDPI71References"/>
      </w:pPr>
      <w:bookmarkStart w:id="147" w:name="OLE_LINK3"/>
    </w:p>
    <w:p w:rsidR="000B3049" w:rsidRDefault="0091681C">
      <w:pPr>
        <w:snapToGrid w:val="0"/>
        <w:spacing w:before="240" w:line="260" w:lineRule="atLeast"/>
        <w:jc w:val="left"/>
      </w:pPr>
      <w:r>
        <w:rPr>
          <w:noProof/>
          <w:lang w:eastAsia="en-US"/>
        </w:rPr>
        <w:lastRenderedPageBreak/>
        <w:drawing>
          <wp:anchor distT="0" distB="1905" distL="0" distR="123190" simplePos="0" relativeHeight="3" behindDoc="0" locked="0" layoutInCell="1" allowOverlap="1">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8"/>
                    <a:srcRect l="2528" r="1488"/>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147"/>
      <w:r>
        <w:rPr>
          <w:rFonts w:ascii="Palatino Linotype" w:hAnsi="Palatino Linotype"/>
          <w:sz w:val="18"/>
          <w:szCs w:val="18"/>
          <w:lang w:bidi="en-US"/>
        </w:rPr>
        <w:t xml:space="preserve"> 2018 by the authors. Submitted for possible open access publication under the </w:t>
      </w:r>
      <w:r>
        <w:rPr>
          <w:rFonts w:ascii="Palatino Linotype" w:hAnsi="Palatino Linotype"/>
          <w:sz w:val="18"/>
          <w:szCs w:val="18"/>
          <w:lang w:bidi="en-US"/>
        </w:rPr>
        <w:br/>
        <w:t>terms and conditions of the Creative Commons Attribution (CC BY) license (http://creativecommons.org/licenses/by/4.0/).</w:t>
      </w:r>
    </w:p>
    <w:p w:rsidR="000B3049" w:rsidRDefault="000B3049">
      <w:pPr>
        <w:sectPr w:rsidR="000B3049">
          <w:headerReference w:type="default" r:id="rId9"/>
          <w:footerReference w:type="default" r:id="rId10"/>
          <w:headerReference w:type="first" r:id="rId11"/>
          <w:footerReference w:type="first" r:id="rId12"/>
          <w:pgSz w:w="11906" w:h="16838"/>
          <w:pgMar w:top="1417" w:right="1531" w:bottom="1077" w:left="1531" w:header="1020" w:footer="850" w:gutter="0"/>
          <w:lnNumType w:countBy="1" w:restart="continuous"/>
          <w:cols w:space="720"/>
          <w:formProt w:val="0"/>
          <w:titlePg/>
          <w:docGrid w:linePitch="312" w:charSpace="-6145"/>
        </w:sectPr>
      </w:pPr>
    </w:p>
    <w:p w:rsidR="0091681C" w:rsidRDefault="0091681C"/>
    <w:sectPr w:rsidR="0091681C">
      <w:type w:val="continuous"/>
      <w:pgSz w:w="11906" w:h="16838"/>
      <w:pgMar w:top="1417" w:right="1531" w:bottom="1077" w:left="1531" w:header="1020" w:footer="850" w:gutter="0"/>
      <w:lnNumType w:countBy="1" w:restart="continuous"/>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B3F" w:rsidRDefault="006F1B3F">
      <w:pPr>
        <w:spacing w:line="240" w:lineRule="auto"/>
      </w:pPr>
      <w:r>
        <w:separator/>
      </w:r>
    </w:p>
  </w:endnote>
  <w:endnote w:type="continuationSeparator" w:id="0">
    <w:p w:rsidR="006F1B3F" w:rsidRDefault="006F1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0B3049">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before="120" w:line="240" w:lineRule="auto"/>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ascii="Palatino Linotype" w:eastAsia="SimSun" w:hAnsi="Palatino Linotype"/>
        <w:i/>
        <w:iCs/>
        <w:sz w:val="16"/>
        <w:szCs w:val="16"/>
        <w:lang w:eastAsia="zh-CN"/>
      </w:rPr>
      <w:t>7</w:t>
    </w:r>
    <w:r>
      <w:rPr>
        <w:rFonts w:ascii="Palatino Linotype" w:hAnsi="Palatino Linotype"/>
        <w:iCs/>
        <w:sz w:val="16"/>
        <w:szCs w:val="16"/>
      </w:rPr>
      <w:t>,</w:t>
    </w:r>
    <w:r>
      <w:rPr>
        <w:rFonts w:ascii="Palatino Linotype" w:eastAsia="SimSun"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ascii="Palatino Linotype" w:eastAsia="SimSun"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B3F" w:rsidRDefault="006F1B3F">
      <w:r>
        <w:separator/>
      </w:r>
    </w:p>
  </w:footnote>
  <w:footnote w:type="continuationSeparator" w:id="0">
    <w:p w:rsidR="006F1B3F" w:rsidRDefault="006F1B3F">
      <w:r>
        <w:continuationSeparator/>
      </w:r>
    </w:p>
  </w:footnote>
  <w:footnote w:id="1">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p>
  </w:footnote>
  <w:footnote w:id="2">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after="240" w:line="240" w:lineRule="auto"/>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instrText>PAGE</w:instrText>
    </w:r>
    <w:r>
      <w:fldChar w:fldCharType="separate"/>
    </w:r>
    <w:r w:rsidR="007E7717">
      <w:rPr>
        <w:noProof/>
      </w:rPr>
      <w:t>2</w:t>
    </w:r>
    <w:r>
      <w:fldChar w:fldCharType="end"/>
    </w:r>
    <w:r>
      <w:rPr>
        <w:rFonts w:ascii="Palatino Linotype" w:hAnsi="Palatino Linotype"/>
        <w:sz w:val="16"/>
      </w:rPr>
      <w:t xml:space="preserve"> of </w:t>
    </w:r>
    <w:r>
      <w:rPr>
        <w:rFonts w:ascii="Palatino Linotype" w:hAnsi="Palatino Linotype"/>
        <w:sz w:val="16"/>
      </w:rPr>
      <w:fldChar w:fldCharType="begin"/>
    </w:r>
    <w:r>
      <w:instrText>NUMPAGES</w:instrText>
    </w:r>
    <w:r>
      <w:fldChar w:fldCharType="separate"/>
    </w:r>
    <w:r w:rsidR="007E7717">
      <w:rPr>
        <w:noProof/>
      </w:rPr>
      <w:t>18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pStyle w:val="MDPIheaderjournallogo"/>
    </w:pPr>
    <w:r>
      <w:rPr>
        <w:noProof/>
        <w:lang w:eastAsia="en-US"/>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1"/>
                  <a:stretch>
                    <a:fillRect/>
                  </a:stretch>
                </pic:blipFill>
                <pic:spPr bwMode="auto">
                  <a:xfrm>
                    <a:off x="0" y="0"/>
                    <a:ext cx="1661160" cy="434340"/>
                  </a:xfrm>
                  <a:prstGeom prst="rect">
                    <a:avLst/>
                  </a:prstGeom>
                </pic:spPr>
              </pic:pic>
            </a:graphicData>
          </a:graphic>
        </wp:inline>
      </w:drawing>
    </w:r>
    <w:r>
      <w:rPr>
        <w:noProof/>
        <w:lang w:eastAsia="en-US"/>
      </w:rPr>
      <mc:AlternateContent>
        <mc:Choice Requires="wps">
          <w:drawing>
            <wp:anchor distT="45720" distB="45720" distL="114300" distR="114300" simplePos="0" relativeHeight="2" behindDoc="1" locked="0" layoutInCell="1" allowOverlap="1" wp14:anchorId="489286BC">
              <wp:simplePos x="0" y="0"/>
              <wp:positionH relativeFrom="page">
                <wp:posOffset>6029960</wp:posOffset>
              </wp:positionH>
              <wp:positionV relativeFrom="page">
                <wp:posOffset>647700</wp:posOffset>
              </wp:positionV>
              <wp:extent cx="541020" cy="709295"/>
              <wp:effectExtent l="0" t="0" r="2540" b="0"/>
              <wp:wrapNone/>
              <wp:docPr id="2" name="Text Box 2"/>
              <wp:cNvGraphicFramePr/>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2"/>
                                        <a:stretch>
                                          <a:fillRect/>
                                        </a:stretch>
                                      </pic:blipFill>
                                      <pic:spPr bwMode="auto">
                                        <a:xfrm>
                                          <a:off x="0" y="0"/>
                                          <a:ext cx="541020" cy="35814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89286BC" id="Text Box 2" o:spid="_x0000_s1026" style="position:absolute;margin-left:474.8pt;margin-top:51pt;width:42.6pt;height:55.85pt;z-index:-503316478;visibility:visible;mso-wrap-style:squar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" stroked="f" strokeweight=".26mm">
              <v:textbox inset="2.5mm,1.25mm,2.5mm,1.25mm">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3"/>
                                  <a:stretch>
                                    <a:fillRect/>
                                  </a:stretch>
                                </pic:blipFill>
                                <pic:spPr bwMode="auto">
                                  <a:xfrm>
                                    <a:off x="0" y="0"/>
                                    <a:ext cx="541020" cy="358140"/>
                                  </a:xfrm>
                                  <a:prstGeom prst="rect">
                                    <a:avLst/>
                                  </a:prstGeom>
                                </pic:spPr>
                              </pic:pic>
                            </a:graphicData>
                          </a:graphic>
                        </wp:inline>
                      </w:drawing>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308D495E"/>
    <w:multiLevelType w:val="multilevel"/>
    <w:tmpl w:val="DF207D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49"/>
    <w:rsid w:val="0007088A"/>
    <w:rsid w:val="000B3049"/>
    <w:rsid w:val="000E6C63"/>
    <w:rsid w:val="00202FD2"/>
    <w:rsid w:val="00292722"/>
    <w:rsid w:val="0031114B"/>
    <w:rsid w:val="00341EFC"/>
    <w:rsid w:val="003E7842"/>
    <w:rsid w:val="00470EB1"/>
    <w:rsid w:val="004F0094"/>
    <w:rsid w:val="00530C77"/>
    <w:rsid w:val="006F1B3F"/>
    <w:rsid w:val="007E7717"/>
    <w:rsid w:val="00812666"/>
    <w:rsid w:val="0091681C"/>
    <w:rsid w:val="009458F4"/>
    <w:rsid w:val="009566DF"/>
    <w:rsid w:val="00B3225D"/>
    <w:rsid w:val="00B90327"/>
    <w:rsid w:val="00BD5CC2"/>
    <w:rsid w:val="00C14579"/>
    <w:rsid w:val="00C75D72"/>
    <w:rsid w:val="00C810F1"/>
    <w:rsid w:val="00D06A9D"/>
    <w:rsid w:val="00E92821"/>
    <w:rsid w:val="00F6553A"/>
    <w:rsid w:val="00F70FD0"/>
    <w:rsid w:val="00FB32EB"/>
    <w:rsid w:val="00FC553A"/>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89F16-F515-4A33-9EFA-C868823A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87A76"/>
  </w:style>
  <w:style w:type="character" w:customStyle="1" w:styleId="Heading2Char">
    <w:name w:val="Heading 2 Char"/>
    <w:link w:val="Heading2"/>
    <w:qFormat/>
    <w:rsid w:val="00F87A76"/>
    <w:rPr>
      <w:rFonts w:ascii="Arial" w:eastAsia="Times New Roman" w:hAnsi="Arial" w:cs="Times New Roman"/>
      <w:b/>
      <w:color w:val="000000"/>
      <w:sz w:val="24"/>
      <w:lang w:eastAsia="de-DE"/>
    </w:rPr>
  </w:style>
  <w:style w:type="character" w:customStyle="1" w:styleId="Heading1Char">
    <w:name w:val="Heading 1 Char"/>
    <w:link w:val="Heading1"/>
    <w:qFormat/>
    <w:rsid w:val="00F87A76"/>
    <w:rPr>
      <w:rFonts w:ascii="Arial" w:eastAsia="Times New Roman" w:hAnsi="Arial" w:cs="Times New Roman"/>
      <w:b/>
      <w:color w:val="000000"/>
      <w:sz w:val="24"/>
      <w:u w:val="single"/>
      <w:lang w:eastAsia="de-DE"/>
    </w:rPr>
  </w:style>
  <w:style w:type="character" w:customStyle="1" w:styleId="Heading3Char">
    <w:name w:val="Heading 3 Char"/>
    <w:link w:val="Heading3"/>
    <w:qFormat/>
    <w:rsid w:val="00F87A76"/>
    <w:rPr>
      <w:rFonts w:eastAsia="Times New Roman" w:cs="Times New Roman"/>
      <w:b/>
      <w:color w:val="000000"/>
      <w:sz w:val="24"/>
      <w:lang w:eastAsia="de-DE"/>
    </w:rPr>
  </w:style>
  <w:style w:type="character" w:customStyle="1" w:styleId="Heading4Char">
    <w:name w:val="Heading 4 Char"/>
    <w:link w:val="Heading4"/>
    <w:qFormat/>
    <w:rsid w:val="00F87A76"/>
    <w:rPr>
      <w:rFonts w:ascii="Arial" w:eastAsia="Times New Roman" w:hAnsi="Arial" w:cs="Times New Roman"/>
      <w:b/>
      <w:color w:val="000000"/>
      <w:sz w:val="24"/>
      <w:lang w:eastAsia="de-DE"/>
    </w:rPr>
  </w:style>
  <w:style w:type="character" w:customStyle="1" w:styleId="Heading5Char">
    <w:name w:val="Heading 5 Char"/>
    <w:link w:val="Heading5"/>
    <w:qFormat/>
    <w:rsid w:val="00F87A76"/>
    <w:rPr>
      <w:rFonts w:eastAsia="Times New Roman" w:cs="Times New Roman"/>
      <w:b/>
      <w:color w:val="000000"/>
      <w:sz w:val="24"/>
      <w:lang w:eastAsia="de-DE"/>
    </w:rPr>
  </w:style>
  <w:style w:type="character" w:customStyle="1" w:styleId="Heading6Char">
    <w:name w:val="Heading 6 Char"/>
    <w:link w:val="Heading6"/>
    <w:qFormat/>
    <w:rsid w:val="00F87A76"/>
    <w:rPr>
      <w:rFonts w:eastAsia="Times New Roman" w:cs="Times New Roman"/>
      <w:color w:val="000000"/>
      <w:sz w:val="24"/>
      <w:u w:val="single"/>
      <w:lang w:eastAsia="de-DE"/>
    </w:rPr>
  </w:style>
  <w:style w:type="character" w:customStyle="1" w:styleId="Heading7Char">
    <w:name w:val="Heading 7 Char"/>
    <w:link w:val="Heading7"/>
    <w:qFormat/>
    <w:rsid w:val="00F87A76"/>
    <w:rPr>
      <w:rFonts w:eastAsia="Times New Roman" w:cs="Times New Roman"/>
      <w:i/>
      <w:color w:val="000000"/>
      <w:sz w:val="24"/>
      <w:lang w:eastAsia="de-DE"/>
    </w:rPr>
  </w:style>
  <w:style w:type="character" w:customStyle="1" w:styleId="Heading8Char">
    <w:name w:val="Heading 8 Char"/>
    <w:link w:val="Heading8"/>
    <w:qFormat/>
    <w:rsid w:val="00F87A76"/>
    <w:rPr>
      <w:rFonts w:eastAsia="Times New Roman" w:cs="Times New Roman"/>
      <w:i/>
      <w:color w:val="000000"/>
      <w:sz w:val="24"/>
      <w:lang w:eastAsia="de-DE"/>
    </w:rPr>
  </w:style>
  <w:style w:type="character" w:customStyle="1" w:styleId="Heading9Char">
    <w:name w:val="Heading 9 Char"/>
    <w:link w:val="Heading9"/>
    <w:qFormat/>
    <w:rsid w:val="00F87A76"/>
    <w:rPr>
      <w:rFonts w:eastAsia="Times New Roman" w:cs="Times New Roman"/>
      <w:i/>
      <w:color w:val="000000"/>
      <w:sz w:val="24"/>
      <w:lang w:eastAsia="de-DE"/>
    </w:rPr>
  </w:style>
  <w:style w:type="character" w:customStyle="1"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style>
  <w:style w:type="character" w:customStyle="1" w:styleId="FootnoteTextChar">
    <w:name w:val="Footnote Text Char"/>
    <w:link w:val="FootnoteText"/>
    <w:qFormat/>
    <w:rsid w:val="00F87A76"/>
    <w:rPr>
      <w:rFonts w:eastAsia="Times New Roman" w:cs="Times New Roman"/>
      <w:color w:val="000000"/>
      <w:sz w:val="24"/>
      <w:lang w:eastAsia="de-DE"/>
    </w:rPr>
  </w:style>
  <w:style w:type="character" w:customStyle="1" w:styleId="BalloonTextChar">
    <w:name w:val="Balloon Text Char"/>
    <w:link w:val="BalloonText"/>
    <w:uiPriority w:val="99"/>
    <w:qFormat/>
    <w:rsid w:val="00F87A76"/>
    <w:rPr>
      <w:rFonts w:eastAsia="Times New Roman" w:cs="Tahoma"/>
      <w:color w:val="000000"/>
      <w:sz w:val="18"/>
      <w:szCs w:val="18"/>
      <w:lang w:eastAsia="de-DE"/>
    </w:rPr>
  </w:style>
  <w:style w:type="character" w:customStyle="1" w:styleId="CommentTextChar">
    <w:name w:val="Comment Text Char"/>
    <w:link w:val="CommentText"/>
    <w:qFormat/>
    <w:rsid w:val="00F87A76"/>
    <w:rPr>
      <w:rFonts w:eastAsia="Times New Roman" w:cs="Times New Roman"/>
      <w:color w:val="000000"/>
      <w:sz w:val="24"/>
      <w:lang w:eastAsia="de-DE"/>
    </w:rPr>
  </w:style>
  <w:style w:type="character" w:styleId="CommentReference">
    <w:name w:val="annotation reference"/>
    <w:qFormat/>
    <w:rsid w:val="00F87A76"/>
    <w:rPr>
      <w:sz w:val="21"/>
      <w:szCs w:val="21"/>
    </w:rPr>
  </w:style>
  <w:style w:type="character" w:customStyle="1" w:styleId="CommentSubjectChar">
    <w:name w:val="Comment Subject Char"/>
    <w:link w:val="CommentSubject"/>
    <w:qFormat/>
    <w:rsid w:val="00F87A76"/>
    <w:rPr>
      <w:rFonts w:eastAsia="Times New Roman" w:cs="Times New Roman"/>
      <w:b/>
      <w:bCs/>
      <w:color w:val="000000"/>
      <w:sz w:val="24"/>
      <w:lang w:eastAsia="de-DE"/>
    </w:rPr>
  </w:style>
  <w:style w:type="character" w:customStyle="1" w:styleId="EndnoteTextChar">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customStyle="1" w:styleId="FooterChar">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style>
  <w:style w:type="character" w:customStyle="1" w:styleId="HeaderChar">
    <w:name w:val="Header Char"/>
    <w:link w:val="Header"/>
    <w:uiPriority w:val="99"/>
    <w:qFormat/>
    <w:rsid w:val="00F87A76"/>
    <w:rPr>
      <w:rFonts w:eastAsia="Times New Roman" w:cs="Times New Roman"/>
      <w:color w:val="000000"/>
      <w:sz w:val="18"/>
      <w:szCs w:val="18"/>
      <w:lang w:eastAsia="de-DE"/>
    </w:rPr>
  </w:style>
  <w:style w:type="character" w:customStyle="1" w:styleId="BodyTextChar">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F87A76"/>
    <w:pPr>
      <w:spacing w:after="120"/>
    </w:pPr>
  </w:style>
  <w:style w:type="paragraph" w:styleId="List">
    <w:name w:val="List"/>
    <w:basedOn w:val="Normal"/>
    <w:rsid w:val="00F87A76"/>
    <w:pPr>
      <w:ind w:left="200" w:hanging="200"/>
      <w:contextualSpacing/>
    </w:pPr>
  </w:style>
  <w:style w:type="paragraph" w:styleId="Caption">
    <w:name w:val="caption"/>
    <w:basedOn w:val="Normal"/>
    <w:next w:val="Normal"/>
    <w:qFormat/>
    <w:rsid w:val="00F87A76"/>
    <w:pPr>
      <w:ind w:left="850" w:hanging="850"/>
      <w:jc w:val="center"/>
    </w:pPr>
    <w:rPr>
      <w:b/>
      <w:bCs/>
      <w:szCs w:val="24"/>
      <w:lang w:eastAsia="en-US"/>
    </w:rPr>
  </w:style>
  <w:style w:type="paragraph" w:customStyle="1" w:styleId="Index">
    <w:name w:val="Index"/>
    <w:basedOn w:val="Normal"/>
    <w:qFormat/>
    <w:pPr>
      <w:suppressLineNumbers/>
    </w:pPr>
    <w:rPr>
      <w:rFonts w:cs="FreeSans"/>
    </w:rPr>
  </w:style>
  <w:style w:type="paragraph" w:customStyle="1" w:styleId="MDPI11articletype">
    <w:name w:val="MDPI_1.1_article_type"/>
    <w:basedOn w:val="MDPI31text"/>
    <w:qFormat/>
    <w:rsid w:val="00135C14"/>
    <w:pPr>
      <w:spacing w:before="240" w:line="240" w:lineRule="auto"/>
      <w:ind w:firstLine="0"/>
      <w:jc w:val="left"/>
    </w:pPr>
    <w:rPr>
      <w:i/>
    </w:rPr>
  </w:style>
  <w:style w:type="paragraph" w:customStyle="1" w:styleId="MDPI12title">
    <w:name w:val="MDPI_1.2_title"/>
    <w:qFormat/>
    <w:rsid w:val="003B4E63"/>
    <w:pPr>
      <w:snapToGrid w:val="0"/>
      <w:spacing w:after="240" w:line="400" w:lineRule="exact"/>
    </w:pPr>
    <w:rPr>
      <w:rFonts w:ascii="Palatino Linotype" w:eastAsia="Times New Roman" w:hAnsi="Palatino Linotype"/>
      <w:b/>
      <w:color w:val="000000"/>
      <w:sz w:val="36"/>
      <w:lang w:eastAsia="de-DE" w:bidi="en-US"/>
    </w:rPr>
  </w:style>
  <w:style w:type="paragraph" w:customStyle="1" w:styleId="MDPI13authornames">
    <w:name w:val="MDPI_1.3_authornames"/>
    <w:basedOn w:val="MDPI31text"/>
    <w:qFormat/>
    <w:rsid w:val="0012125D"/>
    <w:pPr>
      <w:spacing w:after="120"/>
      <w:ind w:firstLine="0"/>
      <w:jc w:val="left"/>
    </w:pPr>
    <w:rPr>
      <w:b/>
    </w:rPr>
  </w:style>
  <w:style w:type="paragraph" w:customStyle="1" w:styleId="MDPI14history">
    <w:name w:val="MDPI_1.4_history"/>
    <w:basedOn w:val="MDPI62Acknowledgments"/>
    <w:qFormat/>
    <w:rsid w:val="003B4E63"/>
    <w:pPr>
      <w:ind w:left="113"/>
      <w:jc w:val="left"/>
    </w:pPr>
  </w:style>
  <w:style w:type="paragraph" w:customStyle="1" w:styleId="MDPI15academiceditor">
    <w:name w:val="MDPI_1.5_academic_editor"/>
    <w:basedOn w:val="MDPI62Acknowledgments"/>
    <w:qFormat/>
    <w:rsid w:val="003B4E63"/>
    <w:pPr>
      <w:spacing w:before="0" w:after="120"/>
      <w:ind w:left="113"/>
      <w:jc w:val="left"/>
    </w:pPr>
    <w:rPr>
      <w:szCs w:val="22"/>
    </w:rPr>
  </w:style>
  <w:style w:type="paragraph" w:customStyle="1" w:styleId="MDPI16affiliation">
    <w:name w:val="MDPI_1.6_affiliation"/>
    <w:basedOn w:val="MDPI62Acknowledgments"/>
    <w:qFormat/>
    <w:rsid w:val="00F3278E"/>
    <w:pPr>
      <w:spacing w:before="0"/>
      <w:ind w:left="311" w:hanging="198"/>
      <w:jc w:val="left"/>
    </w:pPr>
    <w:rPr>
      <w:szCs w:val="18"/>
    </w:rPr>
  </w:style>
  <w:style w:type="paragraph" w:customStyle="1" w:styleId="MDPI17abstract">
    <w:name w:val="MDPI_1.7_abstract"/>
    <w:basedOn w:val="MDPI31text"/>
    <w:qFormat/>
    <w:rsid w:val="003B4E63"/>
    <w:pPr>
      <w:spacing w:before="240"/>
      <w:ind w:left="113" w:firstLine="0"/>
    </w:pPr>
  </w:style>
  <w:style w:type="paragraph" w:customStyle="1" w:styleId="MDPI18keywords">
    <w:name w:val="MDPI_1.8_keywords"/>
    <w:basedOn w:val="MDPI31text"/>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rPr>
  </w:style>
  <w:style w:type="paragraph" w:customStyle="1" w:styleId="MDPI19line">
    <w:name w:val="MDPI_1.9_line"/>
    <w:basedOn w:val="MDPI31text"/>
    <w:qFormat/>
    <w:rsid w:val="003B4E63"/>
    <w:pPr>
      <w:pBdr>
        <w:bottom w:val="single" w:sz="6" w:space="1" w:color="00000A"/>
      </w:pBdr>
      <w:ind w:firstLine="0"/>
    </w:pPr>
    <w:rPr>
      <w:szCs w:val="24"/>
    </w:rPr>
  </w:style>
  <w:style w:type="paragraph" w:customStyle="1" w:styleId="M1stheader">
    <w:name w:val="M_1stheader"/>
    <w:basedOn w:val="Normal"/>
    <w:qFormat/>
    <w:rsid w:val="00F87A76"/>
    <w:pPr>
      <w:tabs>
        <w:tab w:val="center" w:pos="4320"/>
        <w:tab w:val="right" w:pos="8640"/>
      </w:tabs>
      <w:ind w:right="360"/>
      <w:outlineLvl w:val="0"/>
    </w:pPr>
    <w:rPr>
      <w:i/>
    </w:rPr>
  </w:style>
  <w:style w:type="paragraph" w:customStyle="1" w:styleId="Mabstract">
    <w:name w:val="M_abstract"/>
    <w:basedOn w:val="Mdeck4text"/>
    <w:qFormat/>
    <w:rsid w:val="00F87A76"/>
    <w:pPr>
      <w:spacing w:before="240"/>
      <w:ind w:left="113" w:right="505" w:firstLine="0"/>
    </w:pPr>
  </w:style>
  <w:style w:type="paragraph" w:customStyle="1" w:styleId="MAcknow">
    <w:name w:val="M_Acknow"/>
    <w:basedOn w:val="Normal"/>
    <w:qFormat/>
    <w:rsid w:val="00F87A76"/>
    <w:pPr>
      <w:spacing w:before="120" w:line="240" w:lineRule="atLeast"/>
    </w:pPr>
    <w:rPr>
      <w:rFonts w:ascii="Minion Pro" w:hAnsi="Minion Pro"/>
    </w:rPr>
  </w:style>
  <w:style w:type="paragraph" w:customStyle="1" w:styleId="Maddress">
    <w:name w:val="M_address"/>
    <w:basedOn w:val="Normal"/>
    <w:qFormat/>
    <w:rsid w:val="00F87A76"/>
    <w:pPr>
      <w:spacing w:before="240"/>
    </w:pPr>
  </w:style>
  <w:style w:type="paragraph" w:customStyle="1" w:styleId="Mauthor">
    <w:name w:val="M_author"/>
    <w:basedOn w:val="Normal"/>
    <w:qFormat/>
    <w:rsid w:val="00F87A76"/>
    <w:pPr>
      <w:spacing w:before="240" w:after="240" w:line="340" w:lineRule="exact"/>
    </w:pPr>
    <w:rPr>
      <w:b/>
      <w:lang w:val="it-IT"/>
    </w:rPr>
  </w:style>
  <w:style w:type="paragraph" w:customStyle="1" w:styleId="MCaption">
    <w:name w:val="M_Caption"/>
    <w:basedOn w:val="Normal"/>
    <w:qFormat/>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pPr>
  </w:style>
  <w:style w:type="paragraph" w:customStyle="1" w:styleId="Mdeck1articletitle">
    <w:name w:val="M_deck_1_article_title"/>
    <w:qFormat/>
    <w:rsid w:val="00DA62B6"/>
    <w:pPr>
      <w:snapToGrid w:val="0"/>
      <w:spacing w:after="240" w:line="400" w:lineRule="exact"/>
    </w:pPr>
    <w:rPr>
      <w:rFonts w:ascii="Minion Pro" w:eastAsia="Times New Roman" w:hAnsi="Minion Pro"/>
      <w:b/>
      <w:color w:val="000000"/>
      <w:sz w:val="36"/>
      <w:lang w:eastAsia="de-DE" w:bidi="en-US"/>
    </w:rPr>
  </w:style>
  <w:style w:type="paragraph" w:customStyle="1" w:styleId="Mdeck1articletype">
    <w:name w:val="M_deck_1_article_type"/>
    <w:basedOn w:val="Mdeck4text"/>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snapToGrid w:val="0"/>
      <w:spacing w:line="340" w:lineRule="atLeast"/>
      <w:ind w:left="311" w:hanging="198"/>
    </w:pPr>
    <w:rPr>
      <w:rFonts w:eastAsia="Times New Roman"/>
      <w:color w:val="000000"/>
      <w:sz w:val="24"/>
      <w:lang w:eastAsia="de-DE" w:bidi="en-US"/>
    </w:rPr>
  </w:style>
  <w:style w:type="paragraph" w:customStyle="1" w:styleId="Mdeck2authorcorrespondence">
    <w:name w:val="M_deck_2_author_correspondence"/>
    <w:qFormat/>
    <w:rsid w:val="00DA62B6"/>
    <w:pPr>
      <w:snapToGrid w:val="0"/>
      <w:spacing w:line="200" w:lineRule="atLeast"/>
      <w:ind w:left="311" w:hanging="198"/>
    </w:pPr>
    <w:rPr>
      <w:rFonts w:ascii="Palatino Linotype" w:eastAsia="Times New Roman" w:hAnsi="Palatino Linotype"/>
      <w:color w:val="000000"/>
      <w:sz w:val="18"/>
      <w:lang w:eastAsia="de-DE" w:bidi="en-US"/>
    </w:rPr>
  </w:style>
  <w:style w:type="paragraph" w:customStyle="1" w:styleId="Mdeck2authorname">
    <w:name w:val="M_deck_2_author_name"/>
    <w:qFormat/>
    <w:rsid w:val="00DA62B6"/>
    <w:pPr>
      <w:snapToGrid w:val="0"/>
      <w:spacing w:before="240" w:after="120" w:line="320" w:lineRule="atLeast"/>
    </w:pPr>
    <w:rPr>
      <w:rFonts w:eastAsia="Times New Roman"/>
      <w:b/>
      <w:color w:val="000000"/>
      <w:sz w:val="22"/>
      <w:lang w:eastAsia="de-DE" w:bidi="en-US"/>
    </w:rPr>
  </w:style>
  <w:style w:type="paragraph" w:customStyle="1" w:styleId="Mdeck3abstract">
    <w:name w:val="M_deck_3_abstract"/>
    <w:basedOn w:val="Mdeck4text"/>
    <w:qFormat/>
    <w:rsid w:val="00DA62B6"/>
    <w:pPr>
      <w:widowControl w:val="0"/>
      <w:spacing w:before="240" w:after="240" w:line="340" w:lineRule="atLeast"/>
      <w:ind w:left="113" w:right="567" w:firstLine="0"/>
    </w:p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snapToGrid w:val="0"/>
      <w:spacing w:before="240" w:line="340" w:lineRule="atLeast"/>
      <w:ind w:left="113"/>
    </w:pPr>
    <w:rPr>
      <w:rFonts w:eastAsia="Times New Roman"/>
      <w:i/>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rPr>
  </w:style>
  <w:style w:type="paragraph" w:customStyle="1" w:styleId="Mdeck4heading2">
    <w:name w:val="M_deck_4_heading_2"/>
    <w:basedOn w:val="MHeading3"/>
    <w:next w:val="Normal"/>
    <w:qFormat/>
    <w:rsid w:val="00DA62B6"/>
    <w:pPr>
      <w:outlineLvl w:val="1"/>
    </w:pPr>
    <w:rPr>
      <w:i/>
    </w:rPr>
  </w:style>
  <w:style w:type="paragraph" w:customStyle="1" w:styleId="Mdeck4heading3">
    <w:name w:val="M_deck_4_heading_3"/>
    <w:basedOn w:val="Mdeck4text"/>
    <w:next w:val="Normal"/>
    <w:qFormat/>
    <w:rsid w:val="00DA62B6"/>
    <w:pPr>
      <w:spacing w:before="240" w:after="120" w:line="340" w:lineRule="atLeast"/>
      <w:ind w:firstLine="50"/>
      <w:outlineLvl w:val="2"/>
    </w:pPr>
  </w:style>
  <w:style w:type="paragraph" w:customStyle="1" w:styleId="Mdeck4text">
    <w:name w:val="M_deck_4_text"/>
    <w:qFormat/>
    <w:rsid w:val="00DA62B6"/>
    <w:pPr>
      <w:snapToGrid w:val="0"/>
      <w:spacing w:line="320" w:lineRule="atLeast"/>
      <w:ind w:firstLine="425"/>
      <w:jc w:val="both"/>
    </w:pPr>
    <w:rPr>
      <w:rFonts w:ascii="Minion Pro" w:eastAsia="Times New Roman" w:hAnsi="Minion Pro"/>
      <w:color w:val="000000"/>
      <w:sz w:val="24"/>
      <w:lang w:eastAsia="de-DE" w:bidi="en-US"/>
    </w:rPr>
  </w:style>
  <w:style w:type="paragraph" w:customStyle="1" w:styleId="Mdeck4textbulletlist">
    <w:name w:val="M_deck_4_text_bullet_list"/>
    <w:basedOn w:val="Mdeck4text"/>
    <w:qFormat/>
    <w:rsid w:val="00DA62B6"/>
    <w:pPr>
      <w:spacing w:before="120" w:after="120" w:line="340" w:lineRule="atLeast"/>
    </w:pPr>
  </w:style>
  <w:style w:type="paragraph" w:customStyle="1" w:styleId="Mdeck4textfirstlinezero">
    <w:name w:val="M_deck_4_text_firstline_zero"/>
    <w:basedOn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spacing w:before="120" w:after="120" w:line="340" w:lineRule="atLeast"/>
    </w:pPr>
  </w:style>
  <w:style w:type="paragraph" w:customStyle="1" w:styleId="Mdeck5tablebody">
    <w:name w:val="M_deck_5_table_body"/>
    <w:qFormat/>
    <w:rsid w:val="00DA62B6"/>
    <w:pPr>
      <w:snapToGrid w:val="0"/>
      <w:jc w:val="center"/>
    </w:pPr>
    <w:rPr>
      <w:rFonts w:ascii="Minion Pro" w:eastAsia="Times New Roman" w:hAnsi="Minion Pro"/>
      <w:color w:val="000000"/>
      <w:sz w:val="24"/>
      <w:lang w:eastAsia="de-DE" w:bidi="en-US"/>
    </w:rPr>
  </w:style>
  <w:style w:type="paragraph" w:customStyle="1" w:styleId="Mdeck5tablecaption">
    <w:name w:val="M_deck_5_table_caption"/>
    <w:qFormat/>
    <w:rsid w:val="00DA62B6"/>
    <w:pPr>
      <w:snapToGrid w:val="0"/>
      <w:spacing w:after="120" w:line="260" w:lineRule="atLeast"/>
      <w:jc w:val="both"/>
    </w:pPr>
    <w:rPr>
      <w:rFonts w:ascii="Palatino Linotype" w:eastAsia="Times New Roman" w:hAnsi="Palatino Linotype"/>
      <w:color w:val="000000"/>
      <w:sz w:val="18"/>
      <w:lang w:eastAsia="de-DE" w:bidi="en-US"/>
    </w:rPr>
  </w:style>
  <w:style w:type="paragraph" w:customStyle="1" w:styleId="Mdeck5tablefooter">
    <w:name w:val="M_deck_5_table_footer"/>
    <w:basedOn w:val="Mdeck5tablecaption"/>
    <w:qFormat/>
    <w:rsid w:val="00DA62B6"/>
    <w:pPr>
      <w:spacing w:line="300" w:lineRule="exact"/>
    </w:pPr>
  </w:style>
  <w:style w:type="paragraph" w:customStyle="1" w:styleId="Mdeck5tableheader">
    <w:name w:val="M_deck_5_table_header"/>
    <w:basedOn w:val="Mdeck5tablefooter"/>
    <w:qFormat/>
    <w:rsid w:val="00DA62B6"/>
  </w:style>
  <w:style w:type="paragraph" w:customStyle="1" w:styleId="Mdeck6figurebody">
    <w:name w:val="M_deck_6_figure_body"/>
    <w:qFormat/>
    <w:rsid w:val="00DA62B6"/>
    <w:pPr>
      <w:widowControl w:val="0"/>
      <w:snapToGrid w:val="0"/>
      <w:spacing w:line="340" w:lineRule="atLeast"/>
      <w:jc w:val="center"/>
    </w:pPr>
    <w:rPr>
      <w:rFonts w:eastAsia="Times New Roman"/>
      <w:color w:val="000000"/>
      <w:sz w:val="24"/>
      <w:lang w:eastAsia="de-DE" w:bidi="en-US"/>
    </w:rPr>
  </w:style>
  <w:style w:type="paragraph" w:customStyle="1" w:styleId="Mdeck6figurecaption">
    <w:name w:val="M_deck_6_figure_caption"/>
    <w:qFormat/>
    <w:rsid w:val="00DA62B6"/>
    <w:pPr>
      <w:snapToGrid w:val="0"/>
      <w:spacing w:before="120" w:line="260" w:lineRule="atLeast"/>
    </w:pPr>
    <w:rPr>
      <w:rFonts w:ascii="Palatino Linotype" w:eastAsia="Times New Roman" w:hAnsi="Palatino Linotype"/>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zCs w:val="24"/>
      <w:lang w:eastAsia="en-US"/>
    </w:rPr>
  </w:style>
  <w:style w:type="paragraph" w:customStyle="1" w:styleId="Mdeck8references">
    <w:name w:val="M_deck_8_references"/>
    <w:qFormat/>
    <w:rsid w:val="00DA62B6"/>
    <w:pPr>
      <w:snapToGrid w:val="0"/>
      <w:spacing w:line="260" w:lineRule="atLeast"/>
      <w:jc w:val="both"/>
    </w:pPr>
    <w:rPr>
      <w:rFonts w:eastAsia="Times New Roman"/>
      <w:color w:val="000000"/>
      <w:sz w:val="24"/>
      <w:lang w:eastAsia="de-DE" w:bidi="en-US"/>
    </w:rPr>
  </w:style>
  <w:style w:type="paragraph" w:customStyle="1" w:styleId="MHeader">
    <w:name w:val="M_Header"/>
    <w:basedOn w:val="Normal"/>
    <w:qFormat/>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qFormat/>
    <w:rsid w:val="00F87A76"/>
    <w:pPr>
      <w:spacing w:after="520"/>
      <w:jc w:val="right"/>
    </w:pPr>
  </w:style>
  <w:style w:type="paragraph" w:customStyle="1" w:styleId="Mline2">
    <w:name w:val="M_line2"/>
    <w:basedOn w:val="Mdeck4text"/>
    <w:qFormat/>
    <w:rsid w:val="00F87A76"/>
    <w:pPr>
      <w:pBdr>
        <w:bottom w:val="single" w:sz="6" w:space="1" w:color="00000A"/>
      </w:pBdr>
      <w:spacing w:after="480"/>
    </w:pPr>
  </w:style>
  <w:style w:type="paragraph" w:customStyle="1" w:styleId="Mline1">
    <w:name w:val="M_line1"/>
    <w:basedOn w:val="Mdeck4text"/>
    <w:qFormat/>
    <w:rsid w:val="00F87A76"/>
    <w:pPr>
      <w:ind w:firstLine="0"/>
    </w:pPr>
  </w:style>
  <w:style w:type="paragraph" w:customStyle="1" w:styleId="MLogo">
    <w:name w:val="M_Logo"/>
    <w:basedOn w:val="Normal"/>
    <w:qFormat/>
    <w:rsid w:val="00F87A76"/>
    <w:pPr>
      <w:spacing w:before="140"/>
      <w:jc w:val="right"/>
    </w:pPr>
    <w:rPr>
      <w:b/>
      <w:i/>
      <w:sz w:val="64"/>
    </w:rPr>
  </w:style>
  <w:style w:type="paragraph" w:customStyle="1" w:styleId="Mreceived">
    <w:name w:val="M_received"/>
    <w:basedOn w:val="Maddress"/>
    <w:qFormat/>
    <w:rsid w:val="00F87A76"/>
    <w:rPr>
      <w:i/>
    </w:rPr>
  </w:style>
  <w:style w:type="paragraph" w:customStyle="1" w:styleId="MRefer">
    <w:name w:val="M_Refer"/>
    <w:basedOn w:val="Normal"/>
    <w:qFormat/>
    <w:rsid w:val="00F87A76"/>
    <w:pPr>
      <w:ind w:left="461" w:hanging="461"/>
    </w:pPr>
  </w:style>
  <w:style w:type="paragraph" w:customStyle="1" w:styleId="Mtable">
    <w:name w:val="M_table"/>
    <w:basedOn w:val="Normal"/>
    <w:qFormat/>
    <w:rsid w:val="00F87A76"/>
    <w:pPr>
      <w:keepNext/>
      <w:tabs>
        <w:tab w:val="left" w:pos="284"/>
      </w:tabs>
    </w:pPr>
  </w:style>
  <w:style w:type="paragraph" w:customStyle="1" w:styleId="MTablecaption">
    <w:name w:val="M_Tablecaption"/>
    <w:basedOn w:val="MCaption"/>
    <w:qFormat/>
    <w:rsid w:val="00F87A76"/>
    <w:pPr>
      <w:spacing w:after="0"/>
    </w:pPr>
  </w:style>
  <w:style w:type="paragraph" w:customStyle="1" w:styleId="MText">
    <w:name w:val="M_Text"/>
    <w:basedOn w:val="Normal"/>
    <w:qFormat/>
    <w:rsid w:val="00F87A76"/>
    <w:pPr>
      <w:ind w:firstLine="288"/>
    </w:pPr>
  </w:style>
  <w:style w:type="paragraph" w:customStyle="1" w:styleId="MTitel">
    <w:name w:val="M_Titel"/>
    <w:basedOn w:val="Normal"/>
    <w:qFormat/>
    <w:rsid w:val="00F87A76"/>
    <w:pPr>
      <w:spacing w:before="240"/>
    </w:pPr>
    <w:rPr>
      <w:b/>
      <w:sz w:val="36"/>
      <w:lang w:val="en-GB"/>
    </w:rPr>
  </w:style>
  <w:style w:type="paragraph" w:customStyle="1" w:styleId="MDPIheader">
    <w:name w:val="MDPI_header"/>
    <w:qFormat/>
    <w:rsid w:val="003B4E63"/>
    <w:pPr>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qFormat/>
    <w:rsid w:val="00F87A76"/>
    <w:pPr>
      <w:spacing w:after="120" w:line="276" w:lineRule="auto"/>
    </w:pPr>
    <w:rPr>
      <w:rFonts w:ascii="Arial" w:hAnsi="Arial"/>
      <w:lang w:val="de-DE"/>
    </w:rPr>
  </w:style>
  <w:style w:type="paragraph" w:customStyle="1" w:styleId="berschrift3">
    <w:name w:val="Überschrift3"/>
    <w:basedOn w:val="Heading2"/>
    <w:uiPriority w:val="99"/>
    <w:qFormat/>
    <w:rsid w:val="00F87A76"/>
    <w:pPr>
      <w:keepNext/>
      <w:tabs>
        <w:tab w:val="left" w:pos="360"/>
      </w:tabs>
      <w:spacing w:before="0"/>
      <w:ind w:left="576" w:hanging="576"/>
    </w:pPr>
    <w:rPr>
      <w:rFonts w:cs="Arial"/>
      <w:bCs/>
      <w:iCs/>
      <w:sz w:val="18"/>
      <w:szCs w:val="28"/>
      <w:lang w:val="de-DE"/>
    </w:rPr>
  </w:style>
  <w:style w:type="paragraph" w:styleId="FootnoteText">
    <w:name w:val="footnote text"/>
    <w:basedOn w:val="Normal"/>
    <w:link w:val="FootnoteTextChar"/>
  </w:style>
  <w:style w:type="paragraph" w:styleId="ListBullet">
    <w:name w:val="List Bullet"/>
    <w:basedOn w:val="Normal"/>
    <w:qFormat/>
    <w:rsid w:val="00F87A76"/>
    <w:pPr>
      <w:tabs>
        <w:tab w:val="left" w:pos="360"/>
      </w:tabs>
      <w:ind w:left="200" w:hanging="200"/>
      <w:contextualSpacing/>
    </w:pPr>
  </w:style>
  <w:style w:type="paragraph" w:styleId="ListParagraph">
    <w:name w:val="List Paragraph"/>
    <w:basedOn w:val="Normal"/>
    <w:uiPriority w:val="34"/>
    <w:qFormat/>
    <w:rsid w:val="00F87A76"/>
    <w:pPr>
      <w:ind w:firstLine="420"/>
    </w:pPr>
  </w:style>
  <w:style w:type="paragraph" w:styleId="BalloonText">
    <w:name w:val="Balloon Text"/>
    <w:basedOn w:val="Normal"/>
    <w:link w:val="BalloonTextChar"/>
    <w:uiPriority w:val="99"/>
    <w:qFormat/>
    <w:rsid w:val="00F87A76"/>
    <w:rPr>
      <w:rFonts w:cs="Tahoma"/>
      <w:sz w:val="18"/>
      <w:szCs w:val="18"/>
    </w:rPr>
  </w:style>
  <w:style w:type="paragraph" w:styleId="CommentText">
    <w:name w:val="annotation text"/>
    <w:basedOn w:val="Normal"/>
    <w:link w:val="CommentTextChar"/>
    <w:qFormat/>
    <w:rsid w:val="00F87A76"/>
  </w:style>
  <w:style w:type="paragraph" w:styleId="CommentSubject">
    <w:name w:val="annotation subject"/>
    <w:basedOn w:val="CommentText"/>
    <w:link w:val="CommentSubjectChar"/>
    <w:qFormat/>
    <w:rsid w:val="00F87A76"/>
    <w:rPr>
      <w:b/>
      <w:bCs/>
    </w:rPr>
  </w:style>
  <w:style w:type="paragraph" w:styleId="NormalWeb">
    <w:name w:val="Normal (Web)"/>
    <w:basedOn w:val="Normal"/>
    <w:uiPriority w:val="99"/>
    <w:qFormat/>
    <w:rsid w:val="00F87A76"/>
    <w:rPr>
      <w:szCs w:val="24"/>
    </w:rPr>
  </w:style>
  <w:style w:type="paragraph" w:styleId="Bibliography">
    <w:name w:val="Bibliography"/>
    <w:basedOn w:val="Normal"/>
    <w:next w:val="Normal"/>
    <w:uiPriority w:val="37"/>
    <w:semiHidden/>
    <w:unhideWhenUsed/>
    <w:qFormat/>
    <w:rsid w:val="00F87A76"/>
  </w:style>
  <w:style w:type="paragraph" w:styleId="TableofFigures">
    <w:name w:val="table of figures"/>
    <w:basedOn w:val="Normal"/>
    <w:next w:val="Normal"/>
    <w:qFormat/>
    <w:rsid w:val="00F87A76"/>
    <w:pPr>
      <w:tabs>
        <w:tab w:val="left" w:pos="374"/>
      </w:tabs>
      <w:snapToGrid w:val="0"/>
      <w:spacing w:line="220" w:lineRule="exact"/>
    </w:pPr>
    <w:rPr>
      <w:sz w:val="16"/>
      <w:szCs w:val="16"/>
    </w:rPr>
  </w:style>
  <w:style w:type="paragraph" w:styleId="EndnoteText">
    <w:name w:val="endnote text"/>
    <w:basedOn w:val="Normal"/>
    <w:link w:val="EndnoteTextChar"/>
    <w:qFormat/>
    <w:rsid w:val="00F87A76"/>
    <w:pPr>
      <w:spacing w:line="360" w:lineRule="auto"/>
    </w:pPr>
    <w:rPr>
      <w:szCs w:val="24"/>
      <w:lang w:val="en-GB" w:eastAsia="ar-SA"/>
    </w:rPr>
  </w:style>
  <w:style w:type="paragraph" w:styleId="Footer">
    <w:name w:val="footer"/>
    <w:basedOn w:val="Normal"/>
    <w:link w:val="FooterChar"/>
    <w:uiPriority w:val="99"/>
    <w:rsid w:val="00F87A76"/>
    <w:pPr>
      <w:suppressLineNumbers/>
      <w:tabs>
        <w:tab w:val="center" w:pos="4153"/>
        <w:tab w:val="right" w:pos="8306"/>
      </w:tabs>
      <w:snapToGrid w:val="0"/>
      <w:spacing w:line="240" w:lineRule="atLeast"/>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tab w:val="right" w:pos="8306"/>
      </w:tabs>
      <w:snapToGrid w:val="0"/>
      <w:spacing w:line="240" w:lineRule="atLeast"/>
      <w:jc w:val="center"/>
    </w:pPr>
    <w:rPr>
      <w:sz w:val="18"/>
      <w:szCs w:val="18"/>
    </w:rPr>
  </w:style>
  <w:style w:type="paragraph" w:customStyle="1" w:styleId="Mdeck4text2nd">
    <w:name w:val="M_deck_4_text_2nd"/>
    <w:qFormat/>
    <w:rsid w:val="00DA62B6"/>
    <w:pPr>
      <w:snapToGrid w:val="0"/>
      <w:spacing w:line="260" w:lineRule="atLeast"/>
      <w:ind w:left="850" w:hanging="425"/>
      <w:jc w:val="both"/>
    </w:pPr>
    <w:rPr>
      <w:rFonts w:ascii="Palatino Linotype" w:eastAsia="Times New Roman" w:hAnsi="Palatino Linotype"/>
      <w:color w:val="000000"/>
      <w:sz w:val="24"/>
      <w:lang w:eastAsia="de-DE" w:bidi="en-US"/>
    </w:rPr>
  </w:style>
  <w:style w:type="paragraph" w:customStyle="1" w:styleId="MDPIheadercitation">
    <w:name w:val="MDPI_header_citation"/>
    <w:basedOn w:val="MDPI62Acknowledgments"/>
    <w:qFormat/>
    <w:rsid w:val="002220D5"/>
    <w:pPr>
      <w:spacing w:before="0" w:after="240" w:line="240" w:lineRule="auto"/>
      <w:jc w:val="left"/>
    </w:pPr>
  </w:style>
  <w:style w:type="paragraph" w:customStyle="1" w:styleId="MDPIheaderjournallogo">
    <w:name w:val="MDPI_header_journal_logo"/>
    <w:qFormat/>
    <w:rsid w:val="003B4E63"/>
    <w:pPr>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ind w:left="425" w:hanging="425"/>
    </w:pPr>
  </w:style>
  <w:style w:type="paragraph" w:customStyle="1" w:styleId="MDPI38bullet">
    <w:name w:val="MDPI_3.8_bullet"/>
    <w:basedOn w:val="MDPI31text"/>
    <w:qFormat/>
    <w:rsid w:val="00B83B50"/>
    <w:p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snapToGrid w:val="0"/>
      <w:spacing w:before="120" w:line="200" w:lineRule="atLeast"/>
      <w:jc w:val="both"/>
    </w:pPr>
    <w:rPr>
      <w:rFonts w:ascii="Palatino Linotype" w:eastAsia="Times New Roman" w:hAnsi="Palatino Linotype"/>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zCs w:val="22"/>
    </w:rPr>
  </w:style>
  <w:style w:type="paragraph" w:customStyle="1" w:styleId="MDPI42tablebody">
    <w:name w:val="MDPI_4.2_table_body"/>
    <w:qFormat/>
    <w:rsid w:val="003B4E63"/>
    <w:pPr>
      <w:snapToGrid w:val="0"/>
    </w:pPr>
    <w:rPr>
      <w:rFonts w:ascii="Palatino Linotype" w:eastAsia="Times New Roman" w:hAnsi="Palatino Linotype"/>
      <w:color w:val="000000"/>
      <w:sz w:val="24"/>
      <w:lang w:eastAsia="de-DE" w:bidi="en-US"/>
    </w:rPr>
  </w:style>
  <w:style w:type="paragraph" w:customStyle="1" w:styleId="MDPI43tablefooter">
    <w:name w:val="MDPI_4.3_table_footer"/>
    <w:basedOn w:val="MDPI41tablecaption"/>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style>
  <w:style w:type="paragraph" w:customStyle="1" w:styleId="MDPI52figure">
    <w:name w:val="MDPI_5.2_figure"/>
    <w:qFormat/>
    <w:rsid w:val="00B65A10"/>
    <w:pPr>
      <w:jc w:val="center"/>
    </w:pPr>
    <w:rPr>
      <w:rFonts w:ascii="Palatino Linotype" w:eastAsia="Times New Roman" w:hAnsi="Palatino Linotype"/>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00000A"/>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spacing w:before="400"/>
    </w:pPr>
    <w:rPr>
      <w:spacing w:val="-2"/>
      <w:lang w:val="en-GB" w:eastAsia="en-GB" w:bidi="ar-SA"/>
    </w:rPr>
  </w:style>
  <w:style w:type="paragraph" w:customStyle="1" w:styleId="MDPI73CopyrightImage">
    <w:name w:val="MDPI_7.3_CopyrightImage"/>
    <w:qFormat/>
    <w:rsid w:val="003B4E63"/>
    <w:pPr>
      <w:snapToGrid w:val="0"/>
      <w:spacing w:after="100"/>
      <w:jc w:val="right"/>
    </w:pPr>
    <w:rPr>
      <w:rFonts w:eastAsia="Times New Roman"/>
      <w:color w:val="000000"/>
      <w:sz w:val="24"/>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snapToGrid w:val="0"/>
      <w:spacing w:before="120"/>
      <w:jc w:val="center"/>
    </w:pPr>
    <w:rPr>
      <w:rFonts w:ascii="Palatino Linotype" w:eastAsia="Times New Roman" w:hAnsi="Palatino Linotype"/>
      <w:sz w:val="24"/>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snapToGrid w:val="0"/>
      <w:spacing w:line="260" w:lineRule="atLeast"/>
      <w:ind w:firstLine="425"/>
      <w:jc w:val="both"/>
    </w:pPr>
    <w:rPr>
      <w:rFonts w:ascii="Palatino Linotype" w:eastAsia="Times New Roman" w:hAnsi="Palatino Linotype"/>
      <w:color w:val="000000"/>
      <w:sz w:val="24"/>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spacing w:before="0" w:line="260" w:lineRule="atLeast"/>
      <w:ind w:left="425" w:hanging="425"/>
    </w:pPr>
  </w:style>
  <w:style w:type="paragraph" w:customStyle="1" w:styleId="MDPIheadermdpilogo">
    <w:name w:val="MDPI_header_mdpi_logo"/>
    <w:qFormat/>
    <w:rsid w:val="003B4E63"/>
    <w:pPr>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sz w:val="22"/>
      <w:szCs w:val="22"/>
    </w:rPr>
  </w:style>
  <w:style w:type="paragraph" w:customStyle="1" w:styleId="MDPItitle">
    <w:name w:val="MDPI_title"/>
    <w:qFormat/>
    <w:rsid w:val="003B4E63"/>
    <w:pPr>
      <w:snapToGrid w:val="0"/>
      <w:spacing w:after="240"/>
    </w:pPr>
    <w:rPr>
      <w:rFonts w:eastAsia="Times New Roman"/>
      <w:b/>
      <w:color w:val="000000"/>
      <w:sz w:val="36"/>
      <w:lang w:eastAsia="de-DE" w:bidi="en-US"/>
    </w:rPr>
  </w:style>
  <w:style w:type="paragraph" w:customStyle="1" w:styleId="FrameContents">
    <w:name w:val="Frame Contents"/>
    <w:basedOn w:val="Normal"/>
    <w:qFormat/>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sz="8" w:space="0" w:color="auto"/>
      </w:tblBorders>
    </w:tblPr>
    <w:tcPr>
      <w:vAlign w:val="center"/>
    </w:tcPr>
    <w:tblStylePr w:type="firstRow">
      <w:pPr>
        <w:wordWrap/>
        <w:snapToGrid w:val="0"/>
        <w:spacing w:beforeLines="0" w:afterLines="0" w:line="300" w:lineRule="exact"/>
        <w:ind w:rightChars="0" w:right="0"/>
        <w:jc w:val="center"/>
      </w:pPr>
      <w:rPr>
        <w:b w:val="0"/>
        <w:i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4A5D7-E7DF-46D8-8FDC-045BED382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7769</Words>
  <Characters>44285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BCIT</Company>
  <LinksUpToDate>false</LinksUpToDate>
  <CharactersWithSpaces>51951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dc:description/>
  <cp:lastModifiedBy>Stefan Lukits</cp:lastModifiedBy>
  <cp:revision>17</cp:revision>
  <cp:lastPrinted>2018-03-16T20:07:00Z</cp:lastPrinted>
  <dcterms:created xsi:type="dcterms:W3CDTF">2018-05-04T00:29:00Z</dcterms:created>
  <dcterms:modified xsi:type="dcterms:W3CDTF">2018-05-04T21:08:00Z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