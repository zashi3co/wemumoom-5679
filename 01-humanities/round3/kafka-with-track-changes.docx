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49" w:rsidRDefault="0091681C">
      <w:pPr>
        <w:pStyle w:val="MDPI11articletype"/>
      </w:pPr>
      <w:r>
        <w:t>Article</w:t>
      </w:r>
    </w:p>
    <w:p w:rsidR="000B3049" w:rsidRDefault="0091681C">
      <w:pPr>
        <w:pStyle w:val="MDPI12title"/>
        <w:tabs>
          <w:tab w:val="left" w:pos="2687"/>
        </w:tabs>
        <w:spacing w:line="240" w:lineRule="atLeast"/>
      </w:pPr>
      <w:r>
        <w:t>Moral Necessity and the Implementation of Modernity</w:t>
      </w:r>
    </w:p>
    <w:p w:rsidR="000B3049" w:rsidRDefault="0091681C">
      <w:pPr>
        <w:pStyle w:val="MDPI17abstract"/>
        <w:rPr>
          <w:color w:val="00000A"/>
        </w:rPr>
      </w:pPr>
      <w:r>
        <w:rPr>
          <w:b/>
        </w:rPr>
        <w:t xml:space="preserve">Abstract: </w:t>
      </w:r>
      <w:r>
        <w:t>Analytical and continental philosophy follow research programs with respect to moral responsibility that are sometimes perceived to be incommensurable. An analytical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analytical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analytical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analytical and continental philosophy.</w:t>
      </w:r>
    </w:p>
    <w:p w:rsidR="000B3049" w:rsidRDefault="0091681C">
      <w:pPr>
        <w:pStyle w:val="MDPI18keywords"/>
      </w:pPr>
      <w:r>
        <w:rPr>
          <w:b/>
        </w:rPr>
        <w:t xml:space="preserve">Keywords: </w:t>
      </w:r>
      <w:r>
        <w:t>Franz Kafka; Michel Foucault; P.F. Strawson; freedom and resentment; reactive attitudes; free will; determinism; modernity; moral responsibility; contingency</w:t>
      </w:r>
    </w:p>
    <w:p w:rsidR="000B3049" w:rsidRDefault="000B3049">
      <w:pPr>
        <w:pStyle w:val="MDPI19line"/>
      </w:pPr>
    </w:p>
    <w:p w:rsidR="000B3049" w:rsidDel="00341EFC" w:rsidRDefault="0091681C">
      <w:pPr>
        <w:pStyle w:val="MDPI21heading1"/>
        <w:rPr>
          <w:del w:id="0" w:author="Stefan Lukits" w:date="2018-05-03T18:14:00Z"/>
          <w:lang w:eastAsia="zh-CN"/>
        </w:rPr>
      </w:pPr>
      <w:r>
        <w:rPr>
          <w:lang w:eastAsia="zh-CN"/>
        </w:rPr>
        <w:t>1. Introduction</w:t>
      </w:r>
    </w:p>
    <w:p w:rsidR="00B3225D" w:rsidRPr="00FB32EB" w:rsidDel="00341EFC" w:rsidRDefault="00B3225D" w:rsidP="00341EFC">
      <w:pPr>
        <w:pStyle w:val="MDPI21heading1"/>
        <w:rPr>
          <w:del w:id="1" w:author="Stefan Lukits" w:date="2018-05-03T18:14:00Z"/>
          <w:b w:val="0"/>
          <w:lang w:eastAsia="zh-CN"/>
          <w:rPrChange w:id="2" w:author="Stefan Lukits" w:date="2018-05-03T18:24:00Z">
            <w:rPr>
              <w:del w:id="3" w:author="Stefan Lukits" w:date="2018-05-03T18:14:00Z"/>
              <w:lang w:eastAsia="zh-CN"/>
            </w:rPr>
          </w:rPrChange>
        </w:rPr>
        <w:pPrChange w:id="4" w:author="Stefan Lukits" w:date="2018-05-03T18:14:00Z">
          <w:pPr>
            <w:pStyle w:val="MDPI31text"/>
          </w:pPr>
        </w:pPrChange>
      </w:pPr>
    </w:p>
    <w:p w:rsidR="00341EFC" w:rsidRPr="00FB32EB" w:rsidRDefault="00341EFC">
      <w:pPr>
        <w:pStyle w:val="MDPI31text"/>
        <w:rPr>
          <w:ins w:id="5" w:author="Stefan Lukits" w:date="2018-05-03T18:15:00Z"/>
          <w:lang w:eastAsia="zh-CN"/>
          <w:rPrChange w:id="6" w:author="Stefan Lukits" w:date="2018-05-03T18:24:00Z">
            <w:rPr>
              <w:ins w:id="7" w:author="Stefan Lukits" w:date="2018-05-03T18:15:00Z"/>
              <w:rFonts w:ascii="Helvetica" w:hAnsi="Helvetica" w:cs="Helvetica"/>
              <w:color w:val="383838"/>
              <w:sz w:val="21"/>
              <w:szCs w:val="21"/>
            </w:rPr>
          </w:rPrChange>
        </w:rPr>
      </w:pPr>
      <w:ins w:id="8" w:author="Stefan Lukits" w:date="2018-05-03T18:14:00Z">
        <w:r w:rsidRPr="00FB32EB">
          <w:rPr>
            <w:lang w:eastAsia="zh-CN"/>
            <w:rPrChange w:id="9" w:author="Stefan Lukits" w:date="2018-05-03T18:24:00Z">
              <w:rPr>
                <w:rFonts w:ascii="Helvetica" w:hAnsi="Helvetica" w:cs="Helvetica"/>
                <w:color w:val="383838"/>
                <w:sz w:val="21"/>
                <w:szCs w:val="21"/>
              </w:rPr>
            </w:rPrChange>
          </w:rPr>
          <w:t>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analytical and continental philosophy have intersection points at which the t</w:t>
        </w:r>
        <w:r w:rsidRPr="00FB32EB">
          <w:rPr>
            <w:lang w:eastAsia="zh-CN"/>
            <w:rPrChange w:id="10" w:author="Stefan Lukits" w:date="2018-05-03T18:24:00Z">
              <w:rPr>
                <w:rFonts w:ascii="Helvetica" w:hAnsi="Helvetica" w:cs="Helvetica"/>
                <w:color w:val="383838"/>
                <w:sz w:val="21"/>
                <w:szCs w:val="21"/>
              </w:rPr>
            </w:rPrChange>
          </w:rPr>
          <w:t xml:space="preserve">ension can be more meaningfully </w:t>
        </w:r>
        <w:r w:rsidRPr="00FB32EB">
          <w:rPr>
            <w:lang w:eastAsia="zh-CN"/>
            <w:rPrChange w:id="11" w:author="Stefan Lukits" w:date="2018-05-03T18:24:00Z">
              <w:rPr>
                <w:rFonts w:ascii="Helvetica" w:hAnsi="Helvetica" w:cs="Helvetica"/>
                <w:color w:val="383838"/>
                <w:sz w:val="21"/>
                <w:szCs w:val="21"/>
              </w:rPr>
            </w:rPrChange>
          </w:rPr>
          <w:t>explained.</w:t>
        </w:r>
      </w:ins>
    </w:p>
    <w:p w:rsidR="00341EFC" w:rsidRPr="00FB32EB" w:rsidRDefault="00341EFC">
      <w:pPr>
        <w:pStyle w:val="MDPI31text"/>
        <w:rPr>
          <w:ins w:id="12" w:author="Stefan Lukits" w:date="2018-05-03T18:15:00Z"/>
          <w:lang w:eastAsia="zh-CN"/>
          <w:rPrChange w:id="13" w:author="Stefan Lukits" w:date="2018-05-03T18:24:00Z">
            <w:rPr>
              <w:ins w:id="14" w:author="Stefan Lukits" w:date="2018-05-03T18:15:00Z"/>
              <w:rFonts w:ascii="Helvetica" w:hAnsi="Helvetica" w:cs="Helvetica"/>
              <w:color w:val="383838"/>
              <w:sz w:val="21"/>
              <w:szCs w:val="21"/>
            </w:rPr>
          </w:rPrChange>
        </w:rPr>
      </w:pPr>
      <w:ins w:id="15" w:author="Stefan Lukits" w:date="2018-05-03T18:14:00Z">
        <w:r w:rsidRPr="00FB32EB">
          <w:rPr>
            <w:lang w:eastAsia="zh-CN"/>
            <w:rPrChange w:id="16" w:author="Stefan Lukits" w:date="2018-05-03T18:24:00Z">
              <w:rPr>
                <w:rFonts w:ascii="Helvetica" w:hAnsi="Helvetica" w:cs="Helvetica"/>
                <w:color w:val="383838"/>
                <w:sz w:val="21"/>
                <w:szCs w:val="21"/>
              </w:rPr>
            </w:rPrChange>
          </w:rPr>
          <w:t>To delimit my narrow slice, consider the case of ethical intuitionism. Its core doctrine is that some of our ethical knowl</w:t>
        </w:r>
        <w:r w:rsidRPr="00FB32EB">
          <w:rPr>
            <w:lang w:eastAsia="zh-CN"/>
            <w:rPrChange w:id="17" w:author="Stefan Lukits" w:date="2018-05-03T18:24:00Z">
              <w:rPr>
                <w:rFonts w:ascii="Helvetica" w:hAnsi="Helvetica" w:cs="Helvetica"/>
                <w:color w:val="383838"/>
                <w:sz w:val="21"/>
                <w:szCs w:val="21"/>
              </w:rPr>
            </w:rPrChange>
          </w:rPr>
          <w:t>edge is non-inferential (see Vä</w:t>
        </w:r>
        <w:r w:rsidRPr="00FB32EB">
          <w:rPr>
            <w:lang w:eastAsia="zh-CN"/>
            <w:rPrChange w:id="18" w:author="Stefan Lukits" w:date="2018-05-03T18:24:00Z">
              <w:rPr>
                <w:rFonts w:ascii="Helvetica" w:hAnsi="Helvetica" w:cs="Helvetica"/>
                <w:color w:val="383838"/>
                <w:sz w:val="21"/>
                <w:szCs w:val="21"/>
              </w:rPr>
            </w:rPrChange>
          </w:rPr>
          <w:t xml:space="preserve">yrynen, 2008, 489). There is no need for justification by a process of reasoning. Moreover, if a chain </w:t>
        </w:r>
        <w:r w:rsidRPr="00FB32EB">
          <w:rPr>
            <w:lang w:eastAsia="zh-CN"/>
            <w:rPrChange w:id="19" w:author="Stefan Lukits" w:date="2018-05-03T18:24:00Z">
              <w:rPr>
                <w:rFonts w:ascii="Helvetica" w:hAnsi="Helvetica" w:cs="Helvetica"/>
                <w:color w:val="383838"/>
                <w:sz w:val="21"/>
                <w:szCs w:val="21"/>
              </w:rPr>
            </w:rPrChange>
          </w:rPr>
          <w:lastRenderedPageBreak/>
          <w:t>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as proof of a</w:t>
        </w:r>
        <w:r w:rsidR="00FB32EB" w:rsidRPr="00FB32EB">
          <w:rPr>
            <w:lang w:eastAsia="zh-CN"/>
          </w:rPr>
          <w:t xml:space="preserve">n external world, exclaiming, </w:t>
        </w:r>
      </w:ins>
      <w:ins w:id="20" w:author="Stefan Lukits" w:date="2018-05-03T18:25:00Z">
        <w:r w:rsidR="00FB32EB">
          <w:rPr>
            <w:lang w:eastAsia="zh-CN"/>
          </w:rPr>
          <w:t>“</w:t>
        </w:r>
      </w:ins>
      <w:ins w:id="21" w:author="Stefan Lukits" w:date="2018-05-03T18:14:00Z">
        <w:r w:rsidRPr="00FB32EB">
          <w:rPr>
            <w:lang w:eastAsia="zh-CN"/>
            <w:rPrChange w:id="22" w:author="Stefan Lukits" w:date="2018-05-03T18:24:00Z">
              <w:rPr>
                <w:rFonts w:ascii="Helvetica" w:hAnsi="Helvetica" w:cs="Helvetica"/>
                <w:color w:val="383838"/>
                <w:sz w:val="21"/>
                <w:szCs w:val="21"/>
              </w:rPr>
            </w:rPrChange>
          </w:rPr>
          <w:t>her</w:t>
        </w:r>
        <w:r w:rsidR="00FB32EB" w:rsidRPr="00FB32EB">
          <w:rPr>
            <w:lang w:eastAsia="zh-CN"/>
          </w:rPr>
          <w:t>e is one hand,</w:t>
        </w:r>
      </w:ins>
      <w:ins w:id="23" w:author="Stefan Lukits" w:date="2018-05-03T18:25:00Z">
        <w:r w:rsidR="00FB32EB">
          <w:rPr>
            <w:lang w:eastAsia="zh-CN"/>
          </w:rPr>
          <w:t>”</w:t>
        </w:r>
      </w:ins>
      <w:ins w:id="24" w:author="Stefan Lukits" w:date="2018-05-03T18:14:00Z">
        <w:r w:rsidRPr="00FB32EB">
          <w:rPr>
            <w:lang w:eastAsia="zh-CN"/>
            <w:rPrChange w:id="25" w:author="Stefan Lukits" w:date="2018-05-03T18:24:00Z">
              <w:rPr>
                <w:rFonts w:ascii="Helvetica" w:hAnsi="Helvetica" w:cs="Helvetica"/>
                <w:color w:val="383838"/>
                <w:sz w:val="21"/>
                <w:szCs w:val="21"/>
              </w:rPr>
            </w:rPrChange>
          </w:rPr>
          <w:t xml:space="preserve"> and adding, as he made a c</w:t>
        </w:r>
        <w:r w:rsidR="00FB32EB" w:rsidRPr="00FB32EB">
          <w:rPr>
            <w:lang w:eastAsia="zh-CN"/>
          </w:rPr>
          <w:t xml:space="preserve">ertain gesture with the left, </w:t>
        </w:r>
      </w:ins>
      <w:ins w:id="26" w:author="Stefan Lukits" w:date="2018-05-03T18:25:00Z">
        <w:r w:rsidR="00FB32EB">
          <w:rPr>
            <w:lang w:eastAsia="zh-CN"/>
          </w:rPr>
          <w:t>“</w:t>
        </w:r>
      </w:ins>
      <w:ins w:id="27" w:author="Stefan Lukits" w:date="2018-05-03T18:14:00Z">
        <w:r w:rsidR="00FB32EB" w:rsidRPr="00FB32EB">
          <w:rPr>
            <w:lang w:eastAsia="zh-CN"/>
          </w:rPr>
          <w:t>and here is another</w:t>
        </w:r>
      </w:ins>
      <w:ins w:id="28" w:author="Stefan Lukits" w:date="2018-05-03T18:25:00Z">
        <w:r w:rsidR="00FB32EB">
          <w:rPr>
            <w:lang w:eastAsia="zh-CN"/>
          </w:rPr>
          <w:t>”</w:t>
        </w:r>
      </w:ins>
      <w:ins w:id="29" w:author="Stefan Lukits" w:date="2018-05-03T18:14:00Z">
        <w:r w:rsidRPr="00FB32EB">
          <w:rPr>
            <w:lang w:eastAsia="zh-CN"/>
            <w:rPrChange w:id="30" w:author="Stefan Lukits" w:date="2018-05-03T18:24:00Z">
              <w:rPr>
                <w:rFonts w:ascii="Helvetica" w:hAnsi="Helvetica" w:cs="Helvetica"/>
                <w:color w:val="383838"/>
                <w:sz w:val="21"/>
                <w:szCs w:val="21"/>
              </w:rPr>
            </w:rPrChange>
          </w:rPr>
          <w:t xml:space="preserve"> (Moore, 1939, 166).</w:t>
        </w:r>
      </w:ins>
    </w:p>
    <w:p w:rsidR="00341EFC" w:rsidRPr="00FB32EB" w:rsidRDefault="00341EFC">
      <w:pPr>
        <w:pStyle w:val="MDPI31text"/>
        <w:rPr>
          <w:ins w:id="31" w:author="Stefan Lukits" w:date="2018-05-03T18:16:00Z"/>
          <w:lang w:eastAsia="zh-CN"/>
          <w:rPrChange w:id="32" w:author="Stefan Lukits" w:date="2018-05-03T18:24:00Z">
            <w:rPr>
              <w:ins w:id="33" w:author="Stefan Lukits" w:date="2018-05-03T18:16:00Z"/>
              <w:rFonts w:ascii="Helvetica" w:hAnsi="Helvetica" w:cs="Helvetica"/>
              <w:color w:val="383838"/>
              <w:sz w:val="21"/>
              <w:szCs w:val="21"/>
            </w:rPr>
          </w:rPrChange>
        </w:rPr>
      </w:pPr>
      <w:ins w:id="34" w:author="Stefan Lukits" w:date="2018-05-03T18:14:00Z">
        <w:r w:rsidRPr="00FB32EB">
          <w:rPr>
            <w:lang w:eastAsia="zh-CN"/>
            <w:rPrChange w:id="35" w:author="Stefan Lukits" w:date="2018-05-03T18:24:00Z">
              <w:rPr>
                <w:rFonts w:ascii="Helvetica" w:hAnsi="Helvetica" w:cs="Helvetica"/>
                <w:color w:val="383838"/>
                <w:sz w:val="21"/>
                <w:szCs w:val="21"/>
              </w:rPr>
            </w:rPrChange>
          </w:rPr>
          <w:t>In current analytical philosophy, ethical intuitionism has become a respectable and much-discussed position, not insubstantially because Robert Audi has carefully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w:t>
        </w:r>
        <w:r w:rsidR="00FB32EB" w:rsidRPr="00FB32EB">
          <w:rPr>
            <w:lang w:eastAsia="zh-CN"/>
          </w:rPr>
          <w:t>ssity in moral responsibility</w:t>
        </w:r>
      </w:ins>
      <w:ins w:id="36" w:author="Stefan Lukits" w:date="2018-05-03T18:25:00Z">
        <w:r w:rsidR="00FB32EB">
          <w:rPr>
            <w:lang w:eastAsia="zh-CN"/>
          </w:rPr>
          <w:t>—</w:t>
        </w:r>
      </w:ins>
      <w:ins w:id="37" w:author="Stefan Lukits" w:date="2018-05-03T18:14:00Z">
        <w:r w:rsidRPr="00FB32EB">
          <w:rPr>
            <w:lang w:eastAsia="zh-CN"/>
            <w:rPrChange w:id="38" w:author="Stefan Lukits" w:date="2018-05-03T18:24:00Z">
              <w:rPr>
                <w:rFonts w:ascii="Helvetica" w:hAnsi="Helvetica" w:cs="Helvetica"/>
                <w:color w:val="383838"/>
                <w:sz w:val="21"/>
                <w:szCs w:val="21"/>
              </w:rPr>
            </w:rPrChange>
          </w:rPr>
          <w:t>not an apriori metaphysical necessity, but the type of necessity which a meaningful interaction between a human person and the outside world demands, akin to the necessity that our senses and our introspective powers do not massively and systematically deceive us.</w:t>
        </w:r>
      </w:ins>
    </w:p>
    <w:p w:rsidR="00FB32EB" w:rsidRDefault="00341EFC">
      <w:pPr>
        <w:pStyle w:val="MDPI31text"/>
        <w:rPr>
          <w:ins w:id="39" w:author="Stefan Lukits" w:date="2018-05-03T18:26:00Z"/>
          <w:lang w:eastAsia="zh-CN"/>
        </w:rPr>
      </w:pPr>
      <w:ins w:id="40" w:author="Stefan Lukits" w:date="2018-05-03T18:14:00Z">
        <w:r w:rsidRPr="00FB32EB">
          <w:rPr>
            <w:lang w:eastAsia="zh-CN"/>
            <w:rPrChange w:id="41" w:author="Stefan Lukits" w:date="2018-05-03T18:24:00Z">
              <w:rPr>
                <w:rFonts w:ascii="Helvetica" w:hAnsi="Helvetica" w:cs="Helvetica"/>
                <w:color w:val="383838"/>
                <w:sz w:val="21"/>
                <w:szCs w:val="21"/>
              </w:rPr>
            </w:rPrChange>
          </w:rPr>
          <w:t>The intersection point with continental philosophy is in several respects ironic. I will try to show that continental thinkers such as Franz Kafka and Michel Foucault undermine ethical intuitionism by just the kind of ar</w:t>
        </w:r>
        <w:r w:rsidR="00FB32EB" w:rsidRPr="00FB32EB">
          <w:rPr>
            <w:lang w:eastAsia="zh-CN"/>
          </w:rPr>
          <w:t>gument that G.E. Moore presents</w:t>
        </w:r>
        <w:r w:rsidRPr="00FB32EB">
          <w:rPr>
            <w:lang w:eastAsia="zh-CN"/>
            <w:rPrChange w:id="42" w:author="Stefan Lukits" w:date="2018-05-03T18:24:00Z">
              <w:rPr>
                <w:rFonts w:ascii="Helvetica" w:hAnsi="Helvetica" w:cs="Helvetica"/>
                <w:color w:val="383838"/>
                <w:sz w:val="21"/>
                <w:szCs w:val="21"/>
              </w:rPr>
            </w:rPrChange>
          </w:rPr>
          <w:t xml:space="preserve">, by holding up their hands and </w:t>
        </w:r>
        <w:r w:rsidR="00FB32EB" w:rsidRPr="00FB32EB">
          <w:rPr>
            <w:lang w:eastAsia="zh-CN"/>
          </w:rPr>
          <w:t xml:space="preserve">providing an account </w:t>
        </w:r>
        <w:r w:rsidRPr="00FB32EB">
          <w:rPr>
            <w:lang w:eastAsia="zh-CN"/>
            <w:rPrChange w:id="43" w:author="Stefan Lukits" w:date="2018-05-03T18:24:00Z">
              <w:rPr>
                <w:rFonts w:ascii="Helvetica" w:hAnsi="Helvetica" w:cs="Helvetica"/>
                <w:color w:val="383838"/>
                <w:sz w:val="21"/>
                <w:szCs w:val="21"/>
              </w:rPr>
            </w:rPrChange>
          </w:rPr>
          <w:t xml:space="preserve">of the modern world that is immediately intuitive to a sensible modern person and yet inconsistent with the claim that there is any necessity inherent in moral responsibility. </w:t>
        </w:r>
      </w:ins>
      <w:ins w:id="44" w:author="Stefan Lukits" w:date="2018-05-03T18:27:00Z">
        <w:r w:rsidR="00FB32EB">
          <w:rPr>
            <w:lang w:eastAsia="zh-CN"/>
          </w:rPr>
          <w:t>In their emphasis on description, t</w:t>
        </w:r>
      </w:ins>
      <w:ins w:id="45" w:author="Stefan Lukits" w:date="2018-05-03T18:26:00Z">
        <w:r w:rsidR="00FB32EB">
          <w:rPr>
            <w:lang w:eastAsia="zh-CN"/>
          </w:rPr>
          <w:t xml:space="preserve">here is no metaphysical mysticism in Kafka and Foucault on this issue, the kind of mysticism of which continental philosophy is sometimes accused. </w:t>
        </w:r>
      </w:ins>
    </w:p>
    <w:p w:rsidR="00B3225D" w:rsidRDefault="00341EFC">
      <w:pPr>
        <w:pStyle w:val="MDPI31text"/>
        <w:rPr>
          <w:lang w:eastAsia="zh-CN"/>
        </w:rPr>
      </w:pPr>
      <w:ins w:id="46" w:author="Stefan Lukits" w:date="2018-05-03T18:14:00Z">
        <w:r w:rsidRPr="00FB32EB">
          <w:rPr>
            <w:lang w:eastAsia="zh-CN"/>
            <w:rPrChange w:id="47" w:author="Stefan Lukits" w:date="2018-05-03T18:24:00Z">
              <w:rPr>
                <w:rFonts w:ascii="Helvetica" w:hAnsi="Helvetica" w:cs="Helvetica"/>
                <w:color w:val="383838"/>
                <w:sz w:val="21"/>
                <w:szCs w:val="21"/>
              </w:rPr>
            </w:rPrChange>
          </w:rPr>
          <w:t>A second line of irony consists in the fact that analytical and continental philosophy mixes in interesting ways at this juncture: ethical intuitionists and an analytical philosopher such as P.F. Strawson defend moral positions more readily associated with continental philosophy; while Kafka and Foucault criticize their position aligning themselves with a more analytical viewpoint in the following way.</w:t>
        </w:r>
      </w:ins>
    </w:p>
    <w:p w:rsidR="004F0094" w:rsidRDefault="0091681C">
      <w:pPr>
        <w:pStyle w:val="MDPI31text"/>
        <w:rPr>
          <w:ins w:id="48" w:author="Stefan Lukits" w:date="2018-05-03T18:31:00Z"/>
          <w:lang w:eastAsia="zh-CN"/>
        </w:rPr>
      </w:pPr>
      <w:r>
        <w:rPr>
          <w:lang w:eastAsia="zh-CN"/>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w:t>
      </w:r>
      <w:ins w:id="49" w:author="Stefan Lukits" w:date="2018-05-03T18:31:00Z">
        <w:r w:rsidR="00FB32EB">
          <w:rPr>
            <w:lang w:eastAsia="zh-CN"/>
          </w:rPr>
          <w:t>It is tempting to attribute this view more broadly to continental philosophy</w:t>
        </w:r>
        <w:r w:rsidR="004F0094">
          <w:rPr>
            <w:lang w:eastAsia="zh-CN"/>
          </w:rPr>
          <w:t xml:space="preserve">, but in my paper it will be primarily analytical philosophers who defend it. </w:t>
        </w:r>
      </w:ins>
    </w:p>
    <w:p w:rsidR="000B3049" w:rsidRDefault="0091681C" w:rsidP="00FB32EB">
      <w:pPr>
        <w:pStyle w:val="MDPI31text"/>
        <w:rPr>
          <w:lang w:eastAsia="zh-CN"/>
        </w:rPr>
      </w:pPr>
      <w:r w:rsidDel="00FB32EB">
        <w:rPr>
          <w:lang w:eastAsia="zh-CN"/>
        </w:rPr>
        <w:t xml:space="preserve">Another view embeds moral responsibility in the way in which we more generally view decision-making and motivating behaviour. Moral agents have distinctly moral ends (such as happiness for sentient beings or human flourishing) </w:t>
      </w:r>
      <w:r w:rsidDel="00FB32EB">
        <w:rPr>
          <w:lang w:eastAsia="zh-CN"/>
        </w:rPr>
        <w:lastRenderedPageBreak/>
        <w:t>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0B3049" w:rsidRDefault="0091681C">
      <w:pPr>
        <w:pStyle w:val="MDPI31text"/>
        <w:rPr>
          <w:lang w:eastAsia="zh-CN"/>
        </w:rPr>
      </w:pPr>
      <w:r>
        <w:rPr>
          <w:lang w:eastAsia="zh-CN"/>
        </w:rPr>
        <w:t>Even tho</w:t>
      </w:r>
      <w:r w:rsidR="00FC553A">
        <w:rPr>
          <w:lang w:eastAsia="zh-CN"/>
        </w:rPr>
        <w:t xml:space="preserve">ugh it is tempting to attribute </w:t>
      </w:r>
      <w:ins w:id="50" w:author="Stefan Lukits" w:date="2018-05-03T18:51:00Z">
        <w:r w:rsidR="00FC553A">
          <w:rPr>
            <w:lang w:eastAsia="zh-CN"/>
          </w:rPr>
          <w:t xml:space="preserve">this </w:t>
        </w:r>
      </w:ins>
      <w:r>
        <w:rPr>
          <w:lang w:eastAsia="zh-CN"/>
        </w:rPr>
        <w:t>view more broadly to analytical philosophy (see, for example, the prominence of utilitarian ethics in analytical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analytical philosophy that “reactive attitudes remain within the bounds of reason” (Russell, 1992, 302), but add the element that human beings are not in the least equipped to meet standard rationality requirements.</w:t>
      </w:r>
    </w:p>
    <w:p w:rsidR="000B3049" w:rsidRDefault="0091681C">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w:t>
      </w:r>
      <w:del w:id="51" w:author="Stefan Lukits" w:date="2018-05-03T18:33:00Z">
        <w:r w:rsidDel="004F0094">
          <w:rPr>
            <w:lang w:eastAsia="zh-CN"/>
          </w:rPr>
          <w:delText xml:space="preserve">Franz </w:delText>
        </w:r>
      </w:del>
      <w:r>
        <w:rPr>
          <w:lang w:eastAsia="zh-CN"/>
        </w:rPr>
        <w:t xml:space="preserve">Kafka and </w:t>
      </w:r>
      <w:del w:id="52" w:author="Stefan Lukits" w:date="2018-05-03T18:33:00Z">
        <w:r w:rsidDel="004F0094">
          <w:rPr>
            <w:lang w:eastAsia="zh-CN"/>
          </w:rPr>
          <w:delText xml:space="preserve">Michel </w:delText>
        </w:r>
      </w:del>
      <w:r>
        <w:rPr>
          <w:lang w:eastAsia="zh-CN"/>
        </w:rPr>
        <w:t>Foucault as representatives of this view; neither of them analytical philosophers (one of them not a philosopher at all), but it is my intention to show how their position can be rendered intelligible in the terms of analytical moral philosophy and what the consequences are for moral philosophy in general.</w:t>
      </w:r>
    </w:p>
    <w:p w:rsidR="000B3049" w:rsidRDefault="0091681C">
      <w:pPr>
        <w:pStyle w:val="MDPI21heading1"/>
        <w:rPr>
          <w:lang w:eastAsia="zh-CN"/>
        </w:rPr>
      </w:pPr>
      <w:r>
        <w:rPr>
          <w:lang w:eastAsia="zh-CN"/>
        </w:rPr>
        <w:t>2. Necessity of Moral Responsibility</w:t>
      </w:r>
    </w:p>
    <w:p w:rsidR="00FC553A" w:rsidRDefault="0091681C">
      <w:pPr>
        <w:pStyle w:val="MDPI31text"/>
        <w:rPr>
          <w:ins w:id="53" w:author="Stefan Lukits" w:date="2018-05-03T18:48:00Z"/>
        </w:rPr>
      </w:pPr>
      <w:r>
        <w:t xml:space="preserve">In his article “Freedom and Resentment,” Strawson embarks on a mission </w:t>
      </w:r>
      <w:ins w:id="54" w:author="Stefan Lukits" w:date="2018-05-03T18:36:00Z">
        <w:r w:rsidR="004F0094">
          <w:t>that in many respects resembles the project of ethical intuitionists. For the rest of this paper, I will focus on Strawson</w:t>
        </w:r>
      </w:ins>
      <w:ins w:id="55" w:author="Stefan Lukits" w:date="2018-05-03T18:38:00Z">
        <w:r w:rsidR="004F0094">
          <w:t xml:space="preserve"> (also adducing Heidegger’s perspective as a continental counterweight)</w:t>
        </w:r>
      </w:ins>
      <w:ins w:id="56" w:author="Stefan Lukits" w:date="2018-05-03T18:36:00Z">
        <w:r w:rsidR="004F0094">
          <w:t xml:space="preserve">, but it is important to see that what happens in the field of </w:t>
        </w:r>
      </w:ins>
      <w:ins w:id="57" w:author="Stefan Lukits" w:date="2018-05-03T18:38:00Z">
        <w:r w:rsidR="004F0094">
          <w:t xml:space="preserve">tension between </w:t>
        </w:r>
      </w:ins>
      <w:ins w:id="58" w:author="Stefan Lukits" w:date="2018-05-03T18:39:00Z">
        <w:r w:rsidR="004F0094">
          <w:t xml:space="preserve">Strawson/Heidegger and Kafka/Foucault is more generally applicable to the favour currently enjoyed by ethical intuitionists in analytical philosophy. </w:t>
        </w:r>
      </w:ins>
      <w:ins w:id="59" w:author="Stefan Lukits" w:date="2018-05-03T18:41:00Z">
        <w:r w:rsidR="00FC553A">
          <w:t>In some sense, they are my true target, but there is more clarity in making the argument explicit by using Strawson</w:t>
        </w:r>
      </w:ins>
      <w:ins w:id="60" w:author="Stefan Lukits" w:date="2018-05-03T18:42:00Z">
        <w:r w:rsidR="00FC553A">
          <w:t xml:space="preserve">’s argument. </w:t>
        </w:r>
      </w:ins>
      <w:ins w:id="61" w:author="Stefan Lukits" w:date="2018-05-03T18:43:00Z">
        <w:r w:rsidR="00FC553A">
          <w:t xml:space="preserve">Just like the intuitionists, Strawson wants to show that certain inferential metaphysical theories </w:t>
        </w:r>
      </w:ins>
      <w:ins w:id="62" w:author="Stefan Lukits" w:date="2018-05-03T18:45:00Z">
        <w:r w:rsidR="00FC553A">
          <w:t xml:space="preserve">are impotent in their power to weaken </w:t>
        </w:r>
      </w:ins>
      <w:ins w:id="63" w:author="Stefan Lukits" w:date="2018-05-03T18:48:00Z">
        <w:r w:rsidR="00FC553A">
          <w:t xml:space="preserve">or annul </w:t>
        </w:r>
      </w:ins>
      <w:ins w:id="64" w:author="Stefan Lukits" w:date="2018-05-03T18:45:00Z">
        <w:r w:rsidR="00FC553A">
          <w:t xml:space="preserve">moral responsibility. </w:t>
        </w:r>
      </w:ins>
    </w:p>
    <w:p w:rsidR="000B3049" w:rsidRDefault="00FC553A">
      <w:pPr>
        <w:pStyle w:val="MDPI31text"/>
      </w:pPr>
      <w:ins w:id="65" w:author="Stefan Lukits" w:date="2018-05-03T18:42:00Z">
        <w:r>
          <w:t>Strawson</w:t>
        </w:r>
      </w:ins>
      <w:ins w:id="66" w:author="Stefan Lukits" w:date="2018-05-03T18:43:00Z">
        <w:r>
          <w:t xml:space="preserve">’s mission </w:t>
        </w:r>
      </w:ins>
      <w:r w:rsidR="0091681C">
        <w:t xml:space="preserve">in moral philosophy </w:t>
      </w:r>
      <w:del w:id="67" w:author="Stefan Lukits" w:date="2018-05-03T18:43:00Z">
        <w:r w:rsidR="0091681C" w:rsidDel="00FC553A">
          <w:delText xml:space="preserve">that </w:delText>
        </w:r>
      </w:del>
      <w:r w:rsidR="0091681C">
        <w:t>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0B3049" w:rsidRDefault="0091681C">
      <w:pPr>
        <w:pStyle w:val="MDPI31text"/>
      </w:pPr>
      <w:r>
        <w:t xml:space="preserve">Strawson’s argument proceeds as follows. There are optimists and pessimists about the role of determinism for moral responsibility. The optimists </w:t>
      </w:r>
      <w:r>
        <w:lastRenderedPageBreak/>
        <w:t>(compatibilists)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0B3049" w:rsidRDefault="0091681C">
      <w:pPr>
        <w:pStyle w:val="MDPI31text"/>
      </w:pPr>
      <w: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0B3049" w:rsidRDefault="0091681C">
      <w:pPr>
        <w:pStyle w:val="MDPI31text"/>
      </w:pPr>
      <w: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0B3049" w:rsidRDefault="000B3049">
      <w:pPr>
        <w:pStyle w:val="MDPI31text"/>
      </w:pPr>
    </w:p>
    <w:p w:rsidR="000B3049" w:rsidRDefault="0091681C">
      <w:pPr>
        <w:pStyle w:val="MDPI31text"/>
        <w:ind w:left="720" w:right="720" w:firstLine="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0B3049" w:rsidRDefault="000B3049">
      <w:pPr>
        <w:pStyle w:val="MDPI31text"/>
      </w:pPr>
    </w:p>
    <w:p w:rsidR="000B3049" w:rsidRDefault="0091681C">
      <w:pPr>
        <w:pStyle w:val="MDPI31text"/>
      </w:pPr>
      <w: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rsidR="000B3049" w:rsidRDefault="0091681C">
      <w:pPr>
        <w:pStyle w:val="MDPI31text"/>
      </w:pPr>
      <w:r>
        <w:t xml:space="preserve">Antithetical to this assessment is the idea that moral agents can fully emancipate themselves from their participant attitudes and hold objective attitudes instead. Strawson goes into some detail what the dystopian consequences of a moral account whose transactions are exclusively determined by objective attitudes (examples may </w:t>
      </w:r>
      <w:r>
        <w:lastRenderedPageBreak/>
        <w:t>be the Kantian moral agent whose moral sense is derivative of transcendental rationality; or the utilitarian who performs a calculus to identify the optimal means to achieving her moral aims).</w:t>
      </w:r>
    </w:p>
    <w:p w:rsidR="000B3049" w:rsidRDefault="000B3049">
      <w:pPr>
        <w:pStyle w:val="MDPI31text"/>
      </w:pPr>
    </w:p>
    <w:p w:rsidR="000B3049" w:rsidRDefault="0091681C">
      <w:pPr>
        <w:pStyle w:val="MDPI31text"/>
        <w:ind w:left="720" w:right="720" w:firstLine="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rsidR="000B3049" w:rsidRDefault="000B3049">
      <w:pPr>
        <w:pStyle w:val="MDPI31text"/>
      </w:pPr>
    </w:p>
    <w:p w:rsidR="000B3049" w:rsidRDefault="0091681C">
      <w:pPr>
        <w:pStyle w:val="MDPI31text"/>
      </w:pPr>
      <w: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0B3049" w:rsidRDefault="0091681C">
      <w:pPr>
        <w:pStyle w:val="MDPI31text"/>
      </w:pPr>
      <w: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rsidR="000B3049" w:rsidRDefault="0091681C">
      <w:pPr>
        <w:pStyle w:val="MDPI31text"/>
      </w:pPr>
      <w: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Both Kafka and Foucault are to some degree epigones of Sigmund Freud in this instance, who was not chiefly interested in pathological </w:t>
      </w:r>
      <w:r>
        <w:rPr>
          <w:i/>
        </w:rPr>
        <w:t>expression</w:t>
      </w:r>
      <w:r>
        <w:t xml:space="preserve"> of natural sentiments such as jealousy and violence, but in their pathological </w:t>
      </w:r>
      <w:r>
        <w:rPr>
          <w:i/>
        </w:rPr>
        <w:t>suppression</w:t>
      </w:r>
      <w:r>
        <w:t xml:space="preserve"> and the ability of persons to substitute, triangulate within themselves, and consider themselves (often deceptively) from a third-person perspective. In </w:t>
      </w:r>
      <w:r>
        <w:rPr>
          <w:i/>
        </w:rPr>
        <w:t>De la Grammatologie</w:t>
      </w:r>
      <w:r>
        <w:t xml:space="preserve"> (1967), Jacques Derrida has suggestively and in a manner quite foreign to analytical philosophy portrayed this phenomenon as ‘supplement of the origin.’</w:t>
      </w:r>
      <w:r>
        <w:rPr>
          <w:i/>
        </w:rPr>
        <w:t xml:space="preserve"> </w:t>
      </w:r>
      <w:r>
        <w:t>For Kafka and Foucault, along similar lines, the alienation of modern humans from their attachment to moral responsibility becomes an issue and a (grim) possibility.</w:t>
      </w:r>
    </w:p>
    <w:p w:rsidR="000B3049" w:rsidRDefault="0091681C">
      <w:pPr>
        <w:pStyle w:val="MDPI31text"/>
      </w:pPr>
      <w:r>
        <w:t xml:space="preserve">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 These accounts of necessity provide a foil against which the rejection of necessity by Kafka and Foucault becomes </w:t>
      </w:r>
      <w:del w:id="68" w:author="Stefan Lukits" w:date="2018-05-03T18:53:00Z">
        <w:r w:rsidDel="00C14579">
          <w:delText xml:space="preserve">that much more </w:delText>
        </w:r>
      </w:del>
      <w:r>
        <w:t xml:space="preserve">pertinent. Foucault’s philosophy on this question derives from Hume via Nietzschean “genealogy.” Hume, ironically, used genealogy to answer the question how a sentimentalist account of moral responsibility can salvage the necessity of moral responsibility. Nietzsche (to some degree) and </w:t>
      </w:r>
      <w:r>
        <w:lastRenderedPageBreak/>
        <w:t>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0B3049" w:rsidRDefault="0091681C">
      <w:pPr>
        <w:pStyle w:val="MDPI31text"/>
      </w:pPr>
      <w: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0B3049" w:rsidRDefault="0091681C">
      <w:pPr>
        <w:pStyle w:val="MDPI21heading1"/>
        <w:rPr>
          <w:lang w:eastAsia="zh-CN"/>
        </w:rPr>
      </w:pPr>
      <w:r>
        <w:rPr>
          <w:lang w:eastAsia="zh-CN"/>
        </w:rPr>
        <w:t xml:space="preserve">3. </w:t>
      </w:r>
      <w:r>
        <w:t>Modernity and Moral Responsibility</w:t>
      </w:r>
    </w:p>
    <w:p w:rsidR="000B3049" w:rsidRDefault="0091681C">
      <w:pPr>
        <w:pStyle w:val="MDPI31text"/>
      </w:pPr>
      <w:r>
        <w:t xml:space="preserve">In his book </w:t>
      </w:r>
      <w:r>
        <w:rPr>
          <w:i/>
        </w:rPr>
        <w:t>Being and Time</w:t>
      </w:r>
      <w:r>
        <w:t>,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the Higgs boson, black swans, 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0B3049" w:rsidRDefault="0091681C">
      <w:pPr>
        <w:pStyle w:val="MDPI31text"/>
      </w:pPr>
      <w: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0B3049" w:rsidRDefault="0091681C">
      <w:pPr>
        <w:pStyle w:val="MDPI31text"/>
      </w:pPr>
      <w:r>
        <w:t>For Strawson, the relevant metaphysical feature circumscribing the derivative nature of moral responsibility in modern analytical philosophy is the theory of determinism (or indeterminism).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rsidR="000B3049" w:rsidRDefault="0091681C">
      <w:pPr>
        <w:pStyle w:val="MDPI31text"/>
      </w:pPr>
      <w:r>
        <w:lastRenderedPageBreak/>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As a referee for this paper aptly put it, “Foucault is in the business of meticulously tracing the historical coming to be of concepts, institutions, practices, and forms of agency which seem to us inevitable (and thus universal).” </w:t>
      </w:r>
    </w:p>
    <w:p w:rsidR="000B3049" w:rsidRDefault="0091681C">
      <w:pPr>
        <w:pStyle w:val="MDPI31text"/>
      </w:pPr>
      <w: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0B3049" w:rsidRDefault="0091681C">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69" w:name="wilson"/>
      <w:bookmarkEnd w:id="69"/>
      <w:r>
        <w:t xml:space="preserve"> Philosophers have taken up this challenge in addressing ‘debunking arguments’ from evolutionary theory towards ethics and morality (see Wilkins, 2010; Brosnan, 2010; Kahane, 2011).</w:t>
      </w:r>
    </w:p>
    <w:p w:rsidR="000B3049" w:rsidRDefault="0091681C">
      <w:pPr>
        <w:pStyle w:val="MDPI31text"/>
      </w:pPr>
      <w:del w:id="70" w:author="Stefan Lukits" w:date="2018-05-03T18:54:00Z">
        <w:r w:rsidDel="00C14579">
          <w:delText xml:space="preserve">From Christine Korsgaard’s neo-Kantianism in </w:delText>
        </w:r>
        <w:r w:rsidDel="00C14579">
          <w:rPr>
            <w:i/>
          </w:rPr>
          <w:delText>The Sources of Normativity</w:delText>
        </w:r>
        <w:r w:rsidDel="00C14579">
          <w:delText xml:space="preserve"> (1996) to Simon Blackburn’s neo-Humeanism in </w:delText>
        </w:r>
        <w:r w:rsidDel="00C14579">
          <w:rPr>
            <w:i/>
          </w:rPr>
          <w:delText xml:space="preserve">Ruling Passions </w:delText>
        </w:r>
        <w:r w:rsidDel="00C14579">
          <w:delText xml:space="preserve">(1998), the need is recognized to reconcile modern experience with ethical theory. </w:delText>
        </w:r>
      </w:del>
      <w: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t xml:space="preserve"> (1985), where he traces “distinctive features of morality [to] closely related processes of modernization” (8). </w:t>
      </w:r>
    </w:p>
    <w:p w:rsidR="000B3049" w:rsidRDefault="0091681C">
      <w:pPr>
        <w:pStyle w:val="MDPI31text"/>
      </w:pPr>
      <w:r>
        <w:t xml:space="preserve">Williams is broadly critical of Alasdair MacIntyre and the latter’s project of returning to a more Aristotelian view of ethics in analytical philosophy, for example in </w:t>
      </w:r>
      <w:r>
        <w:rPr>
          <w:i/>
        </w:rPr>
        <w:t>The Task of Philosophy</w:t>
      </w:r>
      <w:r>
        <w:t xml:space="preserve"> (2006, a collection of earlier papers). Williams derides MacIntyre’s approach as an attempt to rewind the clock to premodern times. Williams’ brief assessment is supported by the much more wide-ranging literary </w:t>
      </w:r>
      <w:r>
        <w:lastRenderedPageBreak/>
        <w:t>and philosophical analysis in Kafka and Foucault; and it can be equally applied to Strawson’s argument for the necessity of moral responsibility. These, in a nutshell, are two core claims of my paper.</w:t>
      </w:r>
    </w:p>
    <w:p w:rsidR="000B3049" w:rsidRDefault="0091681C">
      <w:pPr>
        <w:pStyle w:val="MDPI21heading1"/>
        <w:rPr>
          <w:lang w:eastAsia="zh-CN"/>
        </w:rPr>
      </w:pPr>
      <w:r>
        <w:rPr>
          <w:lang w:eastAsia="zh-CN"/>
        </w:rPr>
        <w:t xml:space="preserve">4. </w:t>
      </w:r>
      <w:r>
        <w:t>Implementation of Modernity</w:t>
      </w:r>
    </w:p>
    <w:p w:rsidR="000B3049" w:rsidRDefault="0091681C">
      <w:pPr>
        <w:pStyle w:val="MDPI31text"/>
        <w:ind w:firstLine="420"/>
      </w:pPr>
      <w:r>
        <w:t>In the following, I will discuss pushback against the insistence on necessity for moral responsibility. The insistence is undermined in particular by specific features of modernity</w:t>
      </w:r>
      <w:ins w:id="71" w:author="Stefan Lukits" w:date="2018-05-03T18:54:00Z">
        <w:r w:rsidR="00C14579">
          <w:t>.</w:t>
        </w:r>
      </w:ins>
      <w:r>
        <w:t xml:space="preserve"> </w:t>
      </w:r>
      <w:del w:id="72" w:author="Stefan Lukits" w:date="2018-05-03T18:54:00Z">
        <w:r w:rsidDel="00C14579">
          <w:delText xml:space="preserve">that </w:delText>
        </w:r>
      </w:del>
      <w:ins w:id="73" w:author="Stefan Lukits" w:date="2018-05-03T18:54:00Z">
        <w:r w:rsidR="00C14579">
          <w:t xml:space="preserve">They </w:t>
        </w:r>
      </w:ins>
      <w:r>
        <w:t xml:space="preserve">withdraw from normative beliefs essential supports in facts that were previously assumed in a quasi-axiomatic fashion, </w:t>
      </w:r>
      <w:ins w:id="74" w:author="Stefan Lukits" w:date="2018-05-03T18:55:00Z">
        <w:r w:rsidR="00C14579">
          <w:t xml:space="preserve">thus </w:t>
        </w:r>
      </w:ins>
      <w:r>
        <w:t xml:space="preserve">lending both the facts and the normativity based on them a flavour of naturalness. These </w:t>
      </w:r>
      <w:ins w:id="75" w:author="Stefan Lukits" w:date="2018-05-03T18:57:00Z">
        <w:r w:rsidR="00C14579">
          <w:t xml:space="preserve">essential supports </w:t>
        </w:r>
      </w:ins>
      <w:r>
        <w:t xml:space="preserve">include such items as hierarchical organization, integrity of the self, possibilities for self-knowledge, the supremacy of reason over the will, and the assumption that the establishment of norms and values is primarily an exercise in metaphysics. </w:t>
      </w:r>
      <w:del w:id="76" w:author="Stefan Lukits" w:date="2018-05-03T18:58:00Z">
        <w:r w:rsidDel="00C14579">
          <w:delText xml:space="preserve">Clearly this </w:delText>
        </w:r>
      </w:del>
      <w:ins w:id="77" w:author="Stefan Lukits" w:date="2018-05-03T18:58:00Z">
        <w:r w:rsidR="00C14579">
          <w:t xml:space="preserve">That these essential supports for normative beliefs can no longer be relied on </w:t>
        </w:r>
      </w:ins>
      <w:r>
        <w:t xml:space="preserve">is a narrow selection of phenomena that we </w:t>
      </w:r>
      <w:del w:id="78" w:author="Stefan Lukits" w:date="2018-05-03T18:58:00Z">
        <w:r w:rsidDel="00C14579">
          <w:delText xml:space="preserve">broadly </w:delText>
        </w:r>
      </w:del>
      <w:r>
        <w:t xml:space="preserve">call modern; I have chosen them because they find an echo in Kafka’s literature and they are tributaries to if not the collapse </w:t>
      </w:r>
      <w:bookmarkStart w:id="79" w:name="imp"/>
      <w:bookmarkEnd w:id="79"/>
      <w:r>
        <w:t>then certainly a problematization of moral responsibility in expressions of modern culture.</w:t>
      </w:r>
    </w:p>
    <w:p w:rsidR="000B3049" w:rsidDel="00C14579" w:rsidRDefault="0091681C">
      <w:pPr>
        <w:pStyle w:val="MDPI31text"/>
        <w:rPr>
          <w:del w:id="80" w:author="Stefan Lukits" w:date="2018-05-03T18:59:00Z"/>
        </w:rPr>
      </w:pPr>
      <w:del w:id="81" w:author="Stefan Lukits" w:date="2018-05-03T18:59:00Z">
        <w:r w:rsidDel="00C14579">
          <w:delText xml:space="preserve">In his account of justice in </w:delText>
        </w:r>
        <w:r w:rsidDel="00C14579">
          <w:rPr>
            <w:i/>
          </w:rPr>
          <w:delText>A Treatise of Human Nature</w:delText>
        </w:r>
        <w:r w:rsidDel="00C14579">
          <w:delTex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delText>
        </w:r>
      </w:del>
    </w:p>
    <w:p w:rsidR="000B3049" w:rsidRDefault="0091681C">
      <w:pPr>
        <w:pStyle w:val="MDPI31text"/>
      </w:pPr>
      <w: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Pr>
          <w:i/>
        </w:rPr>
        <w:t>The Moral Landscape: How Science Can Determine Human Values</w:t>
      </w:r>
      <w:r>
        <w:t xml:space="preserve">, 2010; see also Moritz Schlick, </w:t>
      </w:r>
      <w:r>
        <w:rPr>
          <w:i/>
          <w:iCs/>
        </w:rPr>
        <w:t>Problems of Ethics</w:t>
      </w:r>
      <w:r>
        <w:t>)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0B3049" w:rsidRDefault="0091681C">
      <w:pPr>
        <w:pStyle w:val="MDPI31text"/>
      </w:pPr>
      <w:r>
        <w:t xml:space="preserve">Since literary criticism and locating an analytical philosophical position in Kafka’s work come together in this paper, I want to use a particular story by Kafka, </w:t>
      </w:r>
      <w:r>
        <w:lastRenderedPageBreak/>
        <w:t>“The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w:t>
      </w:r>
      <w:ins w:id="82" w:author="Stefan Lukits" w:date="2018-05-03T18:59:00Z">
        <w:r w:rsidR="00C14579">
          <w:t xml:space="preserve">, desires, </w:t>
        </w:r>
      </w:ins>
      <w:r>
        <w:t xml:space="preserve"> and discourse can become decoupled in </w:t>
      </w:r>
      <w:r>
        <w:rPr>
          <w:i/>
        </w:rPr>
        <w:t>The History of Sexuality, Volume 1</w:t>
      </w:r>
      <w:r>
        <w:t>). Nietzsche writes,</w:t>
      </w:r>
    </w:p>
    <w:p w:rsidR="000B3049" w:rsidRDefault="000B3049">
      <w:pPr>
        <w:pStyle w:val="MDPI31text"/>
      </w:pPr>
      <w:bookmarkStart w:id="83" w:name="n103"/>
      <w:bookmarkEnd w:id="83"/>
    </w:p>
    <w:p w:rsidR="000B3049" w:rsidRDefault="0091681C">
      <w:pPr>
        <w:pStyle w:val="MDPI31text"/>
        <w:ind w:left="720" w:right="720" w:firstLine="0"/>
        <w:rPr>
          <w:sz w:val="18"/>
          <w:szCs w:val="18"/>
        </w:rPr>
      </w:pPr>
      <w:r>
        <w:rPr>
          <w:sz w:val="18"/>
          <w:szCs w:val="18"/>
        </w:rPr>
        <w:t>It goes without saying that I do not deny—unless I am a fool—that many actions called immoral ought to be avoided and resisted, or that many called moral ought to be done and encouraged, but I think the one should be encouraged and the other avoided for other reasons than hitherto. (</w:t>
      </w:r>
      <w:r>
        <w:rPr>
          <w:i/>
          <w:sz w:val="18"/>
          <w:szCs w:val="18"/>
        </w:rPr>
        <w:t>Daybreak</w:t>
      </w:r>
      <w:r>
        <w:rPr>
          <w:sz w:val="18"/>
          <w:szCs w:val="18"/>
        </w:rPr>
        <w:t>, section 103)</w:t>
      </w:r>
    </w:p>
    <w:p w:rsidR="000B3049" w:rsidRDefault="000B3049">
      <w:pPr>
        <w:pStyle w:val="MDPI31text"/>
        <w:ind w:left="720" w:right="720" w:firstLine="0"/>
        <w:rPr>
          <w:sz w:val="18"/>
          <w:szCs w:val="18"/>
        </w:rPr>
      </w:pPr>
    </w:p>
    <w:p w:rsidR="000B3049" w:rsidRDefault="0091681C">
      <w:pPr>
        <w:pStyle w:val="MDPI31text"/>
      </w:pPr>
      <w:r>
        <w:t>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rsidR="000B3049" w:rsidRDefault="0091681C">
      <w:pPr>
        <w:pStyle w:val="MDPI31text"/>
      </w:pPr>
      <w:r>
        <w:t xml:space="preserve">With this caveat in mind, I want to trace the problematization of moral responsibility and specify its contributing factors: </w:t>
      </w:r>
    </w:p>
    <w:p w:rsidR="000B3049" w:rsidRDefault="000B3049">
      <w:pPr>
        <w:pStyle w:val="MDPI31text"/>
      </w:pPr>
    </w:p>
    <w:p w:rsidR="000B3049" w:rsidRDefault="0091681C">
      <w:pPr>
        <w:pStyle w:val="MDPI31text"/>
        <w:numPr>
          <w:ilvl w:val="0"/>
          <w:numId w:val="1"/>
        </w:numPr>
      </w:pPr>
      <w:r>
        <w:rPr>
          <w:b/>
        </w:rPr>
        <w:t>Hierarchy.</w:t>
      </w:r>
      <w:r>
        <w:t xml:space="preserve"> Normativity as traditionally conceived (i.e. in premodern ways in a Western European context) emanates from a centre. W.B. Yeats has prominently placed the collapse of the centre in his description of Twentieth Century modernity in the poem </w:t>
      </w:r>
      <w:r>
        <w:rPr>
          <w:i/>
        </w:rPr>
        <w:t>The Second Coming</w:t>
      </w:r>
      <w:r>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0B3049" w:rsidRDefault="000B3049">
      <w:pPr>
        <w:pStyle w:val="MDPI31text"/>
        <w:ind w:left="1145" w:firstLine="0"/>
      </w:pPr>
    </w:p>
    <w:p w:rsidR="000B3049" w:rsidRDefault="0091681C">
      <w:pPr>
        <w:pStyle w:val="MDPI31text"/>
        <w:numPr>
          <w:ilvl w:val="0"/>
          <w:numId w:val="1"/>
        </w:numPr>
      </w:pPr>
      <w:r>
        <w:rPr>
          <w:b/>
        </w:rPr>
        <w:t>Integrity of the Self.</w:t>
      </w:r>
      <w:r>
        <w:t xml:space="preserve"> Nietzsche formulate</w:t>
      </w:r>
      <w:ins w:id="84" w:author="Stefan Lukits" w:date="2018-05-03T18:59:00Z">
        <w:r w:rsidR="00C14579">
          <w:t>s</w:t>
        </w:r>
      </w:ins>
      <w:del w:id="85" w:author="Stefan Lukits" w:date="2018-05-03T18:59:00Z">
        <w:r w:rsidDel="00C14579">
          <w:delText>d</w:delText>
        </w:r>
      </w:del>
      <w:r>
        <w:t xml:space="preserve"> a sustained attack on the Cartesian integrity of the self and dr</w:t>
      </w:r>
      <w:ins w:id="86" w:author="Stefan Lukits" w:date="2018-05-03T18:59:00Z">
        <w:r w:rsidR="00C14579">
          <w:t>a</w:t>
        </w:r>
      </w:ins>
      <w:del w:id="87" w:author="Stefan Lukits" w:date="2018-05-03T18:59:00Z">
        <w:r w:rsidDel="00C14579">
          <w:delText>e</w:delText>
        </w:r>
      </w:del>
      <w:r>
        <w:t>w</w:t>
      </w:r>
      <w:ins w:id="88" w:author="Stefan Lukits" w:date="2018-05-03T18:59:00Z">
        <w:r w:rsidR="00C14579">
          <w:t>s</w:t>
        </w:r>
      </w:ins>
      <w:r>
        <w:t xml:space="preserve"> from it his well-known </w:t>
      </w:r>
      <w:r>
        <w:lastRenderedPageBreak/>
        <w:t>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0B3049" w:rsidRDefault="000B3049">
      <w:pPr>
        <w:pStyle w:val="ListParagraph"/>
        <w:ind w:firstLine="480"/>
      </w:pPr>
    </w:p>
    <w:p w:rsidR="000B3049" w:rsidRDefault="000B3049">
      <w:pPr>
        <w:pStyle w:val="MDPI31text"/>
        <w:ind w:left="1145" w:firstLine="0"/>
      </w:pPr>
    </w:p>
    <w:p w:rsidR="000B3049" w:rsidRDefault="0091681C">
      <w:pPr>
        <w:pStyle w:val="MDPI31text"/>
        <w:numPr>
          <w:ilvl w:val="0"/>
          <w:numId w:val="1"/>
        </w:numPr>
      </w:pPr>
      <w:r>
        <w:rPr>
          <w:b/>
        </w:rPr>
        <w:t>Self-Knowledge.</w:t>
      </w:r>
      <w: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0B3049" w:rsidRDefault="000B3049">
      <w:pPr>
        <w:pStyle w:val="MDPI31text"/>
        <w:ind w:left="1145" w:firstLine="0"/>
      </w:pPr>
    </w:p>
    <w:p w:rsidR="000B3049" w:rsidRDefault="0091681C">
      <w:pPr>
        <w:pStyle w:val="MDPI31text"/>
        <w:numPr>
          <w:ilvl w:val="0"/>
          <w:numId w:val="1"/>
        </w:numPr>
      </w:pPr>
      <w:r>
        <w:rPr>
          <w:b/>
        </w:rPr>
        <w:t>Supremacy of Reason over the Will.</w:t>
      </w:r>
      <w: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89" w:name="leiter"/>
      <w:bookmarkEnd w:id="89"/>
      <w:r>
        <w:t xml:space="preserve"> Kafka’s characters are full of rationalizations, especially in his novels (Joseph K. in </w:t>
      </w:r>
      <w:r>
        <w:rPr>
          <w:i/>
        </w:rPr>
        <w:t>The Trial</w:t>
      </w:r>
      <w:r>
        <w:t xml:space="preserve">, Karl in </w:t>
      </w:r>
      <w:r>
        <w:rPr>
          <w:i/>
        </w:rPr>
        <w:t>Amerika</w:t>
      </w:r>
      <w:r>
        <w:t xml:space="preserve">, and K. in </w:t>
      </w:r>
      <w:r>
        <w:rPr>
          <w:i/>
        </w:rPr>
        <w:t>The Castle</w:t>
      </w:r>
      <w:r>
        <w:t>). It is part of their dramatic flow that the rationalizations seldom match the evolution of the plot.</w:t>
      </w:r>
    </w:p>
    <w:p w:rsidR="000B3049" w:rsidRDefault="000B3049">
      <w:pPr>
        <w:pStyle w:val="ListParagraph"/>
        <w:ind w:firstLine="480"/>
      </w:pPr>
    </w:p>
    <w:p w:rsidR="000B3049" w:rsidRDefault="000B3049">
      <w:pPr>
        <w:pStyle w:val="MDPI31text"/>
        <w:ind w:left="1145" w:firstLine="0"/>
      </w:pPr>
    </w:p>
    <w:p w:rsidR="000B3049" w:rsidRDefault="0091681C">
      <w:pPr>
        <w:pStyle w:val="MDPI31text"/>
        <w:numPr>
          <w:ilvl w:val="0"/>
          <w:numId w:val="1"/>
        </w:numPr>
      </w:pPr>
      <w:r>
        <w:rPr>
          <w:b/>
        </w:rPr>
        <w:lastRenderedPageBreak/>
        <w:t>Metaphysics and Normativity.</w:t>
      </w:r>
      <w: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0B3049" w:rsidRDefault="000B3049">
      <w:pPr>
        <w:pStyle w:val="MDPI31text"/>
      </w:pPr>
    </w:p>
    <w:p w:rsidR="000B3049" w:rsidRDefault="0091681C">
      <w:pPr>
        <w:pStyle w:val="MDPI31text"/>
        <w:ind w:left="1680" w:right="720" w:firstLine="0"/>
        <w:rPr>
          <w:sz w:val="18"/>
          <w:szCs w:val="18"/>
        </w:rPr>
      </w:pPr>
      <w:r>
        <w:rPr>
          <w:sz w:val="18"/>
          <w:szCs w:val="18"/>
        </w:rPr>
        <w:t>… the consequence … is a life which is to some extent free and uncontrolled. Not in any way immoral—purity of morals like those in my homeland I have hardly ever come across in my travels, nonetheless a life that stands under no present laws.</w:t>
      </w:r>
    </w:p>
    <w:p w:rsidR="000B3049" w:rsidRDefault="0091681C">
      <w:pPr>
        <w:pStyle w:val="MDPI31text"/>
      </w:pPr>
      <w: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p>
    <w:p w:rsidR="000B3049" w:rsidRDefault="000B3049">
      <w:pPr>
        <w:pStyle w:val="MDPI31text"/>
      </w:pPr>
    </w:p>
    <w:p w:rsidR="000B3049" w:rsidRDefault="0091681C">
      <w:pPr>
        <w:pStyle w:val="MDPI31text"/>
        <w:ind w:left="720" w:right="720" w:firstLine="0"/>
        <w:rPr>
          <w:sz w:val="18"/>
          <w:szCs w:val="18"/>
        </w:rPr>
      </w:pPr>
      <w:r>
        <w:rPr>
          <w:sz w:val="18"/>
          <w:szCs w:val="18"/>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0B3049" w:rsidRDefault="000B3049">
      <w:pPr>
        <w:pStyle w:val="MDPI31text"/>
        <w:ind w:right="720" w:firstLine="0"/>
        <w:rPr>
          <w:sz w:val="18"/>
          <w:szCs w:val="18"/>
        </w:rPr>
      </w:pPr>
    </w:p>
    <w:p w:rsidR="000B3049" w:rsidRDefault="0091681C">
      <w:pPr>
        <w:pStyle w:val="MDPI21heading1"/>
      </w:pPr>
      <w:r>
        <w:t>5. Kafka’s Account of Moral Responsibility</w:t>
      </w:r>
    </w:p>
    <w:p w:rsidR="000B3049" w:rsidRDefault="0091681C">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0B3049" w:rsidRDefault="0091681C">
      <w:pPr>
        <w:pStyle w:val="MDPI31text"/>
      </w:pPr>
      <w:r>
        <w:t>In an obscure French essay about Kafka, Claude-Edmonde Magny makes a compelling observation:</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One can find in Kafka’s work a theory of responsibility, views on causality, finally a comprehensive interpretation of human destiny, all three sufficiently coherent and </w:t>
      </w:r>
      <w:r>
        <w:rPr>
          <w:sz w:val="18"/>
          <w:szCs w:val="18"/>
        </w:rPr>
        <w:lastRenderedPageBreak/>
        <w:t>independent enough of their novelistic form to bear being transposed into purely intellectual terms.</w:t>
      </w:r>
      <w:r>
        <w:rPr>
          <w:rStyle w:val="FootnoteAnchor"/>
          <w:sz w:val="18"/>
          <w:szCs w:val="18"/>
        </w:rPr>
        <w:footnoteReference w:id="1"/>
      </w:r>
    </w:p>
    <w:p w:rsidR="000B3049" w:rsidRDefault="000B3049">
      <w:pPr>
        <w:pStyle w:val="MDPI31text"/>
      </w:pPr>
    </w:p>
    <w:p w:rsidR="000B3049" w:rsidRDefault="0091681C">
      <w:pPr>
        <w:pStyle w:val="MDPI31text"/>
        <w:rPr>
          <w:i/>
        </w:rPr>
      </w:pPr>
      <w:r>
        <w:t xml:space="preserve">This paper, which is committed to the view that there is philosophical insight in both the analytical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0B3049" w:rsidRDefault="0091681C">
      <w:pPr>
        <w:pStyle w:val="MDPI31text"/>
      </w:pPr>
      <w: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0B3049" w:rsidRDefault="0091681C">
      <w:pPr>
        <w:pStyle w:val="MDPI31text"/>
      </w:pPr>
      <w:r>
        <w:t>My claim, by contrast, is that there are themes that run through Kafka’s literary output which can be captured by interpretation, translated into the terms of analytical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0B3049" w:rsidRDefault="0091681C">
      <w:pPr>
        <w:pStyle w:val="MDPI31text"/>
      </w:pPr>
      <w: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Pr>
          <w:i/>
        </w:rPr>
        <w:t>Nicomachean Ethics</w:t>
      </w:r>
      <w: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rsidR="000B3049" w:rsidRDefault="0091681C">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Pr>
          <w:i/>
        </w:rPr>
        <w:t>Amerika</w:t>
      </w:r>
      <w:r>
        <w:t xml:space="preserve">, there is a fair amount </w:t>
      </w:r>
      <w:r>
        <w:lastRenderedPageBreak/>
        <w:t xml:space="preserve">of interior ‘pep talk’ where the protagonist assures himself of his autonomy and his ability to reason in informed and logical ways; yet this innocent optimism is systematically </w:t>
      </w:r>
      <w:ins w:id="90" w:author="Stefan Lukits" w:date="2018-05-03T19:00:00Z">
        <w:r w:rsidR="00C14579">
          <w:t xml:space="preserve">subject to </w:t>
        </w:r>
      </w:ins>
      <w:r>
        <w:t>sabotage</w:t>
      </w:r>
      <w:del w:id="91" w:author="Stefan Lukits" w:date="2018-05-03T19:00:00Z">
        <w:r w:rsidDel="00C14579">
          <w:delText>d</w:delText>
        </w:r>
      </w:del>
      <w:bookmarkStart w:id="92" w:name="_GoBack"/>
      <w:bookmarkEnd w:id="92"/>
      <w:r>
        <w:t xml:space="preserve"> by the unfolding narrative.</w:t>
      </w:r>
    </w:p>
    <w:p w:rsidR="000B3049" w:rsidRDefault="0091681C">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0B3049" w:rsidRDefault="0091681C">
      <w:pPr>
        <w:pStyle w:val="MDPI31text"/>
      </w:pPr>
      <w:r>
        <w:t>While moral agents may know things, they can never be sure of things or trust their sensitivities. Knowing things does not translate into knowing that you know them. This view is incompatible with knowledge internalism, where K(</w:t>
      </w:r>
      <w:r>
        <w:rPr>
          <w:i/>
        </w:rPr>
        <w:t>X</w:t>
      </w:r>
      <w:r>
        <w:t>), knowing X, implies K(K(</w:t>
      </w:r>
      <w:r>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softHyphen/>
        <w:t xml:space="preserve">—for a man must know who he is himself,” </w:t>
      </w:r>
      <w:r>
        <w:rPr>
          <w:i/>
        </w:rPr>
        <w:t>Nicomachean Ethics</w:t>
      </w:r>
      <w:r>
        <w:t>, 1111a.1), turns into the cultural malady of an epoch.</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rsidR="000B3049" w:rsidRDefault="000B3049">
      <w:pPr>
        <w:pStyle w:val="MDPI31text"/>
      </w:pPr>
    </w:p>
    <w:p w:rsidR="000B3049" w:rsidRDefault="0091681C">
      <w:pPr>
        <w:pStyle w:val="MDPI31text"/>
      </w:pPr>
      <w: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0B3049" w:rsidRDefault="0091681C">
      <w:pPr>
        <w:pStyle w:val="MDPI31text"/>
      </w:pPr>
      <w: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rsidR="000B3049" w:rsidRDefault="0091681C">
      <w:pPr>
        <w:pStyle w:val="MDPI31text"/>
      </w:pPr>
      <w:r>
        <w:lastRenderedPageBreak/>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t>), which is then vitiated by future contingencies and future diffusions.</w:t>
      </w:r>
    </w:p>
    <w:p w:rsidR="000B3049" w:rsidRDefault="0091681C">
      <w:pPr>
        <w:pStyle w:val="MDPI31text"/>
      </w:pPr>
      <w: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
        <w:t>Letter to His Father</w:t>
      </w:r>
      <w:r>
        <w:t xml:space="preserve"> when he identifies a “boundless sense of guilt” (Kafka, 1966, 68) while insisting that both he and his father are “entirely blameless” (loc. cit., 4) and declaring the “guiltlessness of us both” (loc. cit., 100).</w:t>
      </w:r>
    </w:p>
    <w:p w:rsidR="000B3049" w:rsidRDefault="0091681C">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0B3049" w:rsidRDefault="0091681C">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0B3049" w:rsidRDefault="0091681C">
      <w:pPr>
        <w:pStyle w:val="MDPI31text"/>
      </w:pPr>
      <w: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0B3049" w:rsidRDefault="000B3049">
      <w:pPr>
        <w:pStyle w:val="MDPI31text"/>
      </w:pPr>
    </w:p>
    <w:p w:rsidR="000B3049" w:rsidRDefault="0091681C">
      <w:pPr>
        <w:pStyle w:val="MDPI31text"/>
        <w:ind w:left="720" w:right="720" w:firstLine="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0B3049" w:rsidRDefault="000B3049">
      <w:pPr>
        <w:pStyle w:val="MDPI31text"/>
      </w:pPr>
    </w:p>
    <w:p w:rsidR="000B3049" w:rsidRDefault="0091681C">
      <w:pPr>
        <w:pStyle w:val="MDPI31text"/>
        <w:ind w:firstLine="0"/>
      </w:pPr>
      <w:r>
        <w:t>Foucault takes Nietzsche’s ideas further and explains:</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However, if the genealogist refuses to extend his faith in metaphysics, if he listens to history, he finds that there is ‘something altogether different’ behind things: not a timeless and </w:t>
      </w:r>
      <w:r>
        <w:rPr>
          <w:sz w:val="18"/>
          <w:szCs w:val="18"/>
        </w:rPr>
        <w:lastRenderedPageBreak/>
        <w:t>essential secret, but the secrets that they have no essence or that their essence was fabricated in a piecemeal fashion from alien forms. (Foucault, 1977, 142)</w:t>
      </w:r>
    </w:p>
    <w:p w:rsidR="000B3049" w:rsidRDefault="000B3049">
      <w:pPr>
        <w:pStyle w:val="MDPI31text"/>
      </w:pPr>
    </w:p>
    <w:p w:rsidR="000B3049" w:rsidRDefault="0091681C">
      <w:pPr>
        <w:pStyle w:val="MDPI31text"/>
      </w:pPr>
      <w: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t xml:space="preserve">(Dostoyevsky is an author that Kafka enthusiastically read and discussed with his friends, see the </w:t>
      </w:r>
      <w:r>
        <w:rPr>
          <w:i/>
        </w:rPr>
        <w:t>Index</w:t>
      </w:r>
      <w:r>
        <w:t xml:space="preserve"> of Reiner Stach’s multi-volume Kafka biography):</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2"/>
      </w:r>
    </w:p>
    <w:p w:rsidR="000B3049" w:rsidRDefault="000B3049">
      <w:pPr>
        <w:pStyle w:val="MDPI31text"/>
      </w:pPr>
    </w:p>
    <w:p w:rsidR="000B3049" w:rsidRDefault="0091681C">
      <w:pPr>
        <w:pStyle w:val="MDPI31text"/>
      </w:pPr>
      <w: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t xml:space="preserve"> and no object for Joseph K.’s guilt in </w:t>
      </w:r>
      <w:r>
        <w:rPr>
          <w:i/>
        </w:rPr>
        <w:t>The Trial</w:t>
      </w:r>
      <w:r>
        <w:t xml:space="preserve">. There is also no sovereign chooser of moral value as there is in existentialism. Perpetrator-subjects vanish in favour of bureaucratic concealment, as in Foucault’s modern penal system. Again, Kafka reflects this in </w:t>
      </w:r>
      <w:r>
        <w:rPr>
          <w:i/>
        </w:rPr>
        <w:t>The Castle</w:t>
      </w:r>
      <w:r>
        <w:t xml:space="preserve"> and </w:t>
      </w:r>
      <w:r>
        <w:rPr>
          <w:i/>
        </w:rPr>
        <w:t>The Trial</w:t>
      </w:r>
      <w:r>
        <w:t>. Finally, moral responsibility is problematized because there is for it no epistemological access to what the relevant causal relationships are: “no one is to blame … you haven’t found the primary cause.”</w:t>
      </w:r>
    </w:p>
    <w:p w:rsidR="000B3049" w:rsidRDefault="0091681C">
      <w:pPr>
        <w:pStyle w:val="MDPI31text"/>
      </w:pPr>
      <w:r>
        <w:t xml:space="preserve">In Kafka’s </w:t>
      </w:r>
      <w:r>
        <w:rPr>
          <w:i/>
        </w:rPr>
        <w:t>Metamorphosis</w:t>
      </w:r>
      <w:r>
        <w:t xml:space="preserve">, Gregor “suffers in person from [the] evil consequences [of his employment], which he can no longer trace back to the original causes” (Kafka, 1995, 83). In </w:t>
      </w:r>
      <w:r>
        <w:rPr>
          <w:i/>
        </w:rPr>
        <w:t>The Castle</w:t>
      </w:r>
      <w:r>
        <w:t>, K., “in order to obtain pardon, first had to establish guilt, and that’s precisely what they denied him at the offices” (Kafka, 1998, 214). In the short story “On the Tram,” Kafka gives expression to the epistemological crisis that precipitates a moral crisis:</w:t>
      </w:r>
    </w:p>
    <w:p w:rsidR="000B3049" w:rsidRDefault="000B3049">
      <w:pPr>
        <w:pStyle w:val="MDPI31text"/>
      </w:pPr>
    </w:p>
    <w:p w:rsidR="000B3049" w:rsidRDefault="0091681C">
      <w:pPr>
        <w:pStyle w:val="MDPI31text"/>
        <w:ind w:left="720" w:right="720" w:firstLine="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0B3049" w:rsidRDefault="000B3049">
      <w:pPr>
        <w:pStyle w:val="MDPI31text"/>
      </w:pPr>
    </w:p>
    <w:p w:rsidR="000B3049" w:rsidRDefault="0091681C">
      <w:pPr>
        <w:pStyle w:val="MDPI31text"/>
        <w:ind w:firstLine="0"/>
      </w:pPr>
      <w:r>
        <w:t>In another short story called “Resolutions,” Kafka concludes:</w:t>
      </w:r>
    </w:p>
    <w:p w:rsidR="000B3049" w:rsidRDefault="000B3049">
      <w:pPr>
        <w:pStyle w:val="MDPI31text"/>
      </w:pPr>
    </w:p>
    <w:p w:rsidR="000B3049" w:rsidRDefault="0091681C">
      <w:pPr>
        <w:pStyle w:val="MDPI31text"/>
        <w:ind w:left="720" w:right="720" w:firstLine="0"/>
        <w:rPr>
          <w:sz w:val="18"/>
          <w:szCs w:val="18"/>
        </w:rPr>
      </w:pPr>
      <w:r>
        <w:rPr>
          <w:sz w:val="18"/>
          <w:szCs w:val="18"/>
        </w:rPr>
        <w:lastRenderedPageBreak/>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0B3049" w:rsidRDefault="0091681C">
      <w:pPr>
        <w:pStyle w:val="MDPI21heading1"/>
      </w:pPr>
      <w:r>
        <w:t>6. Conclusion</w:t>
      </w:r>
    </w:p>
    <w:p w:rsidR="000B3049" w:rsidRDefault="0091681C">
      <w:pPr>
        <w:pStyle w:val="MDPI31text"/>
      </w:pPr>
      <w: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0B3049" w:rsidRDefault="0091681C">
      <w:pPr>
        <w:pStyle w:val="MDPI31text"/>
      </w:pPr>
      <w:r>
        <w:t>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rsidR="000B3049" w:rsidRDefault="0091681C">
      <w:pPr>
        <w:pStyle w:val="MDPI31text"/>
      </w:pPr>
      <w: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rsidR="000B3049" w:rsidRDefault="000B3049">
      <w:pPr>
        <w:pStyle w:val="MDPI31text"/>
      </w:pPr>
    </w:p>
    <w:p w:rsidR="000B3049" w:rsidRDefault="0091681C">
      <w:pPr>
        <w:pStyle w:val="MDPI62Acknowledgments"/>
        <w:rPr>
          <w:b/>
        </w:rPr>
      </w:pPr>
      <w:r>
        <w:rPr>
          <w:b/>
        </w:rPr>
        <w:t>Acknowledgments:</w:t>
      </w:r>
      <w:r>
        <w:t xml:space="preserve"> This research was supported by the Social Sciences and Humanities Research Council of Canada.</w:t>
      </w:r>
    </w:p>
    <w:p w:rsidR="000B3049" w:rsidRDefault="0091681C">
      <w:pPr>
        <w:pStyle w:val="MDPI64CoI"/>
      </w:pPr>
      <w:r>
        <w:rPr>
          <w:b/>
        </w:rPr>
        <w:t>Conflicts of Interest:</w:t>
      </w:r>
      <w:r>
        <w:t xml:space="preserve"> The author declares no conflict of interest.</w:t>
      </w:r>
    </w:p>
    <w:p w:rsidR="000B3049" w:rsidRDefault="000B3049">
      <w:pPr>
        <w:pStyle w:val="MDPI21heading1"/>
      </w:pPr>
    </w:p>
    <w:p w:rsidR="000B3049" w:rsidRDefault="0091681C">
      <w:pPr>
        <w:spacing w:line="240" w:lineRule="auto"/>
        <w:jc w:val="left"/>
        <w:rPr>
          <w:rFonts w:ascii="Palatino Linotype" w:hAnsi="Palatino Linotype"/>
          <w:b/>
          <w:sz w:val="20"/>
          <w:szCs w:val="22"/>
          <w:lang w:bidi="en-US"/>
        </w:rPr>
      </w:pPr>
      <w:r>
        <w:br w:type="page"/>
      </w:r>
    </w:p>
    <w:p w:rsidR="000B3049" w:rsidRDefault="0091681C">
      <w:pPr>
        <w:pStyle w:val="MDPI21heading1"/>
      </w:pPr>
      <w:r>
        <w:lastRenderedPageBreak/>
        <w:t>References</w:t>
      </w:r>
    </w:p>
    <w:p w:rsidR="000B3049" w:rsidRDefault="000B3049">
      <w:pPr>
        <w:pStyle w:val="MDPI64CoI"/>
      </w:pPr>
    </w:p>
    <w:p w:rsidR="000B3049" w:rsidRDefault="0091681C">
      <w:pPr>
        <w:pStyle w:val="MDPI64CoI"/>
        <w:rPr>
          <w:ins w:id="93" w:author="Stefan Lukits" w:date="2018-05-03T18:21:00Z"/>
        </w:rPr>
      </w:pPr>
      <w:r>
        <w:t xml:space="preserve">Auden, W.H. </w:t>
      </w:r>
      <w:r>
        <w:rPr>
          <w:i/>
        </w:rPr>
        <w:t>The Dyer’s Hand and Other Essays</w:t>
      </w:r>
      <w:r>
        <w:t>. New York, NY: Vintage Books, 1962.</w:t>
      </w:r>
    </w:p>
    <w:p w:rsidR="00202FD2" w:rsidRPr="00202FD2" w:rsidRDefault="00202FD2">
      <w:pPr>
        <w:pStyle w:val="MDPI64CoI"/>
      </w:pPr>
      <w:ins w:id="94" w:author="Stefan Lukits" w:date="2018-05-03T18:21:00Z">
        <w:r>
          <w:t xml:space="preserve">Audi, Robert. </w:t>
        </w:r>
        <w:r w:rsidRPr="00202FD2">
          <w:rPr>
            <w:i/>
            <w:rPrChange w:id="95" w:author="Stefan Lukits" w:date="2018-05-03T18:21:00Z">
              <w:rPr/>
            </w:rPrChange>
          </w:rPr>
          <w:t>The Good in the Right: A Theory of Intuition and Intrinsic Value</w:t>
        </w:r>
        <w:r>
          <w:rPr>
            <w:i/>
          </w:rPr>
          <w:t>.</w:t>
        </w:r>
        <w:r>
          <w:t xml:space="preserve"> Princeton, NJ: Princeton, 2004.</w:t>
        </w:r>
      </w:ins>
    </w:p>
    <w:p w:rsidR="000B3049" w:rsidRDefault="0091681C">
      <w:pPr>
        <w:pStyle w:val="MDPI64CoI"/>
      </w:pPr>
      <w:r>
        <w:t xml:space="preserve">Bennett, Jonathan. “Accountability.” In </w:t>
      </w:r>
      <w:r>
        <w:rPr>
          <w:i/>
        </w:rPr>
        <w:t>Philosophical Subjects</w:t>
      </w:r>
      <w:r>
        <w:t>, edited by Zak van Straaten, Oxford UK: Clarendon, 1980.</w:t>
      </w:r>
    </w:p>
    <w:p w:rsidR="000B3049" w:rsidRDefault="0091681C">
      <w:pPr>
        <w:pStyle w:val="MDPI64CoI"/>
      </w:pPr>
      <w:r>
        <w:t xml:space="preserve">Blanchot, Maurice. </w:t>
      </w:r>
      <w:r>
        <w:rPr>
          <w:i/>
        </w:rPr>
        <w:t>The Work of Fire</w:t>
      </w:r>
      <w:r>
        <w:t>. Stanford, CA: Stanford University, 1995.</w:t>
      </w:r>
    </w:p>
    <w:p w:rsidR="000B3049" w:rsidRDefault="0091681C">
      <w:pPr>
        <w:pStyle w:val="MDPI64CoI"/>
      </w:pPr>
      <w:r>
        <w:t xml:space="preserve">Brosnan, Kevin. "Do the Evolutionary Origins of Our Moral Beliefs Undermine Moral Knowledge?" </w:t>
      </w:r>
      <w:r>
        <w:rPr>
          <w:i/>
        </w:rPr>
        <w:t>Biology &amp; Philosophy</w:t>
      </w:r>
      <w:r>
        <w:t xml:space="preserve"> 26, 1: (2011) 51–64.</w:t>
      </w:r>
    </w:p>
    <w:p w:rsidR="000B3049" w:rsidRDefault="0091681C">
      <w:pPr>
        <w:pStyle w:val="MDPI64CoI"/>
      </w:pPr>
      <w:r>
        <w:t xml:space="preserve">Buber, Martin. “Guilt and Guilt Feelings.” In </w:t>
      </w:r>
      <w:r>
        <w:rPr>
          <w:i/>
        </w:rPr>
        <w:t>Martin Buber on Psychology and Psychotherapy</w:t>
      </w:r>
      <w:r>
        <w:t>, edited by Judith Buber Agassi, New York, NY: Syracuse University, 1960, 129–138.</w:t>
      </w:r>
    </w:p>
    <w:p w:rsidR="000B3049" w:rsidRDefault="0091681C">
      <w:pPr>
        <w:pStyle w:val="MDPI64CoI"/>
      </w:pPr>
      <w:r>
        <w:t xml:space="preserve">Churchland, Patricia. “Moral Decision-Making and the Brain.” In: </w:t>
      </w:r>
      <w:r>
        <w:rPr>
          <w:i/>
        </w:rPr>
        <w:t>Neuroethics. Defining the Issues in Theory, Practice, and Policy</w:t>
      </w:r>
      <w:r>
        <w:t>, edited by Judy Illes, 2006, 3–16.</w:t>
      </w:r>
    </w:p>
    <w:p w:rsidR="000B3049" w:rsidRDefault="0091681C">
      <w:pPr>
        <w:pStyle w:val="MDPI64CoI"/>
      </w:pPr>
      <w:r>
        <w:t xml:space="preserve">Dostoyevsky, Fyodor. </w:t>
      </w:r>
      <w:r>
        <w:rPr>
          <w:i/>
        </w:rPr>
        <w:t>Notes from the Underground</w:t>
      </w:r>
      <w:r>
        <w:t>. Ewing, NJ: Princeton University, 2004.</w:t>
      </w:r>
    </w:p>
    <w:p w:rsidR="000B3049" w:rsidRDefault="0091681C">
      <w:pPr>
        <w:pStyle w:val="MDPI64CoI"/>
      </w:pPr>
      <w:r>
        <w:t xml:space="preserve">Foucault, Michel. “Nietzsche, Genealogy, History.” In </w:t>
      </w:r>
      <w:r>
        <w:rPr>
          <w:i/>
        </w:rPr>
        <w:t>Language, Counter-Memory, Practice</w:t>
      </w:r>
      <w:r>
        <w:t>, edited by D.F. Bouchard, Ithaca, NY: Cornell University, 1977, 139–165.</w:t>
      </w:r>
    </w:p>
    <w:p w:rsidR="000B3049" w:rsidRDefault="0091681C">
      <w:pPr>
        <w:pStyle w:val="MDPI64CoI"/>
      </w:pPr>
      <w:r>
        <w:t xml:space="preserve">Harris, Sam. </w:t>
      </w:r>
      <w:r>
        <w:rPr>
          <w:i/>
        </w:rPr>
        <w:t xml:space="preserve">The Moral Landscape: How Science Can Determine Human Values. </w:t>
      </w:r>
      <w:r>
        <w:t>New York, NY: Free Press, 2011.</w:t>
      </w:r>
    </w:p>
    <w:p w:rsidR="000B3049" w:rsidRDefault="0091681C">
      <w:pPr>
        <w:pStyle w:val="MDPI64CoI"/>
      </w:pPr>
      <w:r>
        <w:t xml:space="preserve">Kafka, Franz. </w:t>
      </w:r>
      <w:r>
        <w:rPr>
          <w:i/>
        </w:rPr>
        <w:t>Letter to His Father</w:t>
      </w:r>
      <w:r>
        <w:t>. New York, NY: Schocken Books, 1966.</w:t>
      </w:r>
    </w:p>
    <w:p w:rsidR="000B3049" w:rsidRDefault="0091681C">
      <w:pPr>
        <w:pStyle w:val="MDPI64CoI"/>
      </w:pPr>
      <w:r>
        <w:t xml:space="preserve">Kafka, Franz. </w:t>
      </w:r>
      <w:r>
        <w:rPr>
          <w:i/>
        </w:rPr>
        <w:t>The Metamorphosis, In the Penal Colony, and Other Stories</w:t>
      </w:r>
      <w:r>
        <w:t>. New York, NY: Schocken Books, 1995.</w:t>
      </w:r>
    </w:p>
    <w:p w:rsidR="000B3049" w:rsidRDefault="0091681C">
      <w:pPr>
        <w:pStyle w:val="MDPI64CoI"/>
      </w:pPr>
      <w:r>
        <w:t xml:space="preserve">Kafka, Franz. </w:t>
      </w:r>
      <w:r>
        <w:rPr>
          <w:i/>
        </w:rPr>
        <w:t>The Castle</w:t>
      </w:r>
      <w:r>
        <w:t>. New York, NY: Schocken Books, 1998.</w:t>
      </w:r>
    </w:p>
    <w:p w:rsidR="000B3049" w:rsidRDefault="0091681C">
      <w:pPr>
        <w:pStyle w:val="MDPI64CoI"/>
      </w:pPr>
      <w:r>
        <w:t xml:space="preserve">Kahane, Guy. “Evolutionary Debunking Arguments.” </w:t>
      </w:r>
      <w:r>
        <w:rPr>
          <w:i/>
        </w:rPr>
        <w:t>Noûs</w:t>
      </w:r>
      <w:r>
        <w:t xml:space="preserve"> 45, 1: (2011) 103–125.</w:t>
      </w:r>
    </w:p>
    <w:p w:rsidR="000B3049" w:rsidRDefault="0091681C">
      <w:pPr>
        <w:pStyle w:val="MDPI64CoI"/>
      </w:pPr>
      <w:r>
        <w:t>Katsafanas, Paul. “Nietzsche’s Philosophical Psychology.” 2013. Unpublished.</w:t>
      </w:r>
    </w:p>
    <w:p w:rsidR="000B3049" w:rsidRDefault="0091681C">
      <w:pPr>
        <w:pStyle w:val="MDPI64CoI"/>
      </w:pPr>
      <w:r>
        <w:t xml:space="preserve">Leiter, Brian. “The Paradox of Fatalism and Self-Creation in Nietzsche.” In: </w:t>
      </w:r>
      <w:r>
        <w:rPr>
          <w:i/>
        </w:rPr>
        <w:t>Willing and Nothingness: Schopenhauer as Nietzsche's Educator</w:t>
      </w:r>
      <w:r>
        <w:t>, edited by Christopher Janaway, (1998) 217–257.</w:t>
      </w:r>
    </w:p>
    <w:p w:rsidR="000B3049" w:rsidRDefault="0091681C">
      <w:pPr>
        <w:pStyle w:val="MDPI64CoI"/>
      </w:pPr>
      <w:r>
        <w:t xml:space="preserve">MacIntyre, Alasdair. </w:t>
      </w:r>
      <w:r>
        <w:rPr>
          <w:i/>
        </w:rPr>
        <w:t>The Tasks of Philosophy.</w:t>
      </w:r>
      <w:r>
        <w:t xml:space="preserve"> New York, NY: Cambridge University, 2006.</w:t>
      </w:r>
    </w:p>
    <w:p w:rsidR="000B3049" w:rsidRDefault="0091681C">
      <w:pPr>
        <w:pStyle w:val="MDPI64CoI"/>
      </w:pPr>
      <w:r>
        <w:t xml:space="preserve">Magny, Claude-Edmonde. </w:t>
      </w:r>
      <w:r>
        <w:rPr>
          <w:i/>
        </w:rPr>
        <w:t>Les Sandales d’Empédocle</w:t>
      </w:r>
      <w:r>
        <w:t>. Neuchatel: Éditions de la Baconnière, 1945.</w:t>
      </w:r>
    </w:p>
    <w:p w:rsidR="000B3049" w:rsidRDefault="0091681C">
      <w:pPr>
        <w:pStyle w:val="MDPI64CoI"/>
        <w:rPr>
          <w:ins w:id="96" w:author="Stefan Lukits" w:date="2018-05-03T18:22:00Z"/>
        </w:rPr>
      </w:pPr>
      <w:r>
        <w:t xml:space="preserve">Russell, Paul. “Strawson’s Way of Naturalizing Responsibility.” </w:t>
      </w:r>
      <w:r>
        <w:rPr>
          <w:i/>
        </w:rPr>
        <w:t>Ethics</w:t>
      </w:r>
      <w:r>
        <w:t xml:space="preserve"> 102, 2: (1992) 287–302.</w:t>
      </w:r>
    </w:p>
    <w:p w:rsidR="00202FD2" w:rsidRPr="00202FD2" w:rsidRDefault="00202FD2">
      <w:pPr>
        <w:pStyle w:val="MDPI64CoI"/>
      </w:pPr>
      <w:ins w:id="97" w:author="Stefan Lukits" w:date="2018-05-03T18:23:00Z">
        <w:r>
          <w:t xml:space="preserve">Moore, G.E. “Proof of an External World.” In: </w:t>
        </w:r>
        <w:r>
          <w:rPr>
            <w:i/>
          </w:rPr>
          <w:t>Proceedings of the British Academy</w:t>
        </w:r>
        <w:r>
          <w:t xml:space="preserve"> 25: (1939), 273–300.</w:t>
        </w:r>
      </w:ins>
    </w:p>
    <w:p w:rsidR="000B3049" w:rsidRDefault="0091681C">
      <w:pPr>
        <w:pStyle w:val="MDPI64CoI"/>
      </w:pPr>
      <w:r>
        <w:t xml:space="preserve">Moritz Schlick. </w:t>
      </w:r>
      <w:r>
        <w:rPr>
          <w:i/>
          <w:iCs/>
        </w:rPr>
        <w:t xml:space="preserve">Problems of Ethics. </w:t>
      </w:r>
      <w:r>
        <w:t>New York, NY: Prentice-Hall, 1939.</w:t>
      </w:r>
    </w:p>
    <w:p w:rsidR="000B3049" w:rsidRDefault="0091681C">
      <w:pPr>
        <w:pStyle w:val="MDPI64CoI"/>
      </w:pPr>
      <w:r>
        <w:t xml:space="preserve">Stach, Reiner. </w:t>
      </w:r>
      <w:r>
        <w:rPr>
          <w:i/>
        </w:rPr>
        <w:t xml:space="preserve">Kafka: The Early Years. </w:t>
      </w:r>
      <w:r>
        <w:t>Princeton, NJ: Princeton, 2016.</w:t>
      </w:r>
    </w:p>
    <w:p w:rsidR="000B3049" w:rsidRDefault="0091681C">
      <w:pPr>
        <w:pStyle w:val="MDPI64CoI"/>
      </w:pPr>
      <w:r>
        <w:t xml:space="preserve">Stach, Reiner. </w:t>
      </w:r>
      <w:r>
        <w:rPr>
          <w:i/>
        </w:rPr>
        <w:t xml:space="preserve">Kafka: The Decisive Years. </w:t>
      </w:r>
      <w:r>
        <w:t>Princeton, NJ: Princeton, 2013.</w:t>
      </w:r>
    </w:p>
    <w:p w:rsidR="000B3049" w:rsidRDefault="0091681C">
      <w:pPr>
        <w:pStyle w:val="MDPI64CoI"/>
      </w:pPr>
      <w:r>
        <w:t xml:space="preserve">Stach, Reiner. </w:t>
      </w:r>
      <w:r>
        <w:rPr>
          <w:i/>
        </w:rPr>
        <w:t xml:space="preserve">Kafka: The Years of Insight. </w:t>
      </w:r>
      <w:r>
        <w:t xml:space="preserve">Princeton, NJ: Princeton, 2015.Strawson, P.F. </w:t>
      </w:r>
      <w:r>
        <w:rPr>
          <w:i/>
        </w:rPr>
        <w:t>Freedom and Resentment and Other Essays</w:t>
      </w:r>
      <w:r>
        <w:t>. London New York: Routledge, 2008.</w:t>
      </w:r>
    </w:p>
    <w:p w:rsidR="00341EFC" w:rsidRPr="00341EFC" w:rsidRDefault="00341EFC">
      <w:pPr>
        <w:pStyle w:val="MDPI64CoI"/>
        <w:rPr>
          <w:ins w:id="98" w:author="Stefan Lukits" w:date="2018-05-03T18:16:00Z"/>
        </w:rPr>
      </w:pPr>
      <w:ins w:id="99" w:author="Stefan Lukits" w:date="2018-05-03T18:16:00Z">
        <w:r>
          <w:t xml:space="preserve">Väyrynen, Pekka. </w:t>
        </w:r>
      </w:ins>
      <w:ins w:id="100" w:author="Stefan Lukits" w:date="2018-05-03T18:17:00Z">
        <w:r>
          <w:t>“</w:t>
        </w:r>
        <w:r w:rsidRPr="00341EFC">
          <w:rPr>
            <w:rPrChange w:id="101" w:author="Stefan Lukits" w:date="2018-05-03T18:17:00Z">
              <w:rPr>
                <w:i/>
              </w:rPr>
            </w:rPrChange>
          </w:rPr>
          <w:t>Some Good and Bad News for Ethical Intuitionism.</w:t>
        </w:r>
        <w:r>
          <w:t xml:space="preserve">” In: </w:t>
        </w:r>
        <w:r>
          <w:rPr>
            <w:i/>
          </w:rPr>
          <w:t>The Philosophical Quarterly</w:t>
        </w:r>
        <w:r>
          <w:t>, 58</w:t>
        </w:r>
      </w:ins>
      <w:ins w:id="102" w:author="Stefan Lukits" w:date="2018-05-03T18:18:00Z">
        <w:r>
          <w:t xml:space="preserve"> (232): (2008) 489–511.</w:t>
        </w:r>
      </w:ins>
    </w:p>
    <w:p w:rsidR="000B3049" w:rsidRDefault="0091681C">
      <w:pPr>
        <w:pStyle w:val="MDPI64CoI"/>
      </w:pPr>
      <w:r>
        <w:t xml:space="preserve">Wilkins, John S., and Paul E. Griffiths. “Evolutionary Debunking Arguments in Three Domains.” In: </w:t>
      </w:r>
      <w:r>
        <w:rPr>
          <w:i/>
        </w:rPr>
        <w:t>A New Science of Religion</w:t>
      </w:r>
      <w:r>
        <w:t xml:space="preserve"> 23: (2012) 133–145.</w:t>
      </w:r>
    </w:p>
    <w:p w:rsidR="000B3049" w:rsidRDefault="0091681C">
      <w:pPr>
        <w:pStyle w:val="MDPI64CoI"/>
      </w:pPr>
      <w:r>
        <w:t xml:space="preserve">Williams, Bernard. </w:t>
      </w:r>
      <w:r>
        <w:rPr>
          <w:i/>
        </w:rPr>
        <w:t>Truth and Truthfulness: An Essay in Genealogy</w:t>
      </w:r>
      <w:r>
        <w:t>. Ewing, NJ: Princeton University, 2004.</w:t>
      </w:r>
    </w:p>
    <w:p w:rsidR="000B3049" w:rsidRDefault="0091681C">
      <w:pPr>
        <w:pStyle w:val="MDPI64CoI"/>
      </w:pPr>
      <w:bookmarkStart w:id="103" w:name="biblio"/>
      <w:bookmarkEnd w:id="103"/>
      <w:r>
        <w:t xml:space="preserve">Williams, Bernard. </w:t>
      </w:r>
      <w:r>
        <w:rPr>
          <w:i/>
        </w:rPr>
        <w:t>Ethics and the Limits of Philosophy</w:t>
      </w:r>
      <w:r>
        <w:t>. Abingdon, GB: Routledge, 1985.</w:t>
      </w:r>
    </w:p>
    <w:p w:rsidR="000B3049" w:rsidRDefault="0091681C">
      <w:pPr>
        <w:pStyle w:val="MDPI64CoI"/>
      </w:pPr>
      <w:r>
        <w:t xml:space="preserve">Wilson, Edward O. </w:t>
      </w:r>
      <w:r>
        <w:rPr>
          <w:i/>
        </w:rPr>
        <w:t xml:space="preserve">Sociobiology: The New Synthesis. </w:t>
      </w:r>
      <w:r>
        <w:t>Cambridge, MA: Belknap, 2000.</w:t>
      </w:r>
    </w:p>
    <w:p w:rsidR="000B3049" w:rsidRDefault="000B3049">
      <w:pPr>
        <w:pStyle w:val="MDPI71References"/>
      </w:pPr>
      <w:bookmarkStart w:id="104" w:name="OLE_LINK3"/>
    </w:p>
    <w:p w:rsidR="000B3049" w:rsidRDefault="0091681C">
      <w:pPr>
        <w:snapToGrid w:val="0"/>
        <w:spacing w:before="240" w:line="260" w:lineRule="atLeast"/>
        <w:jc w:val="left"/>
      </w:pPr>
      <w:r>
        <w:rPr>
          <w:noProof/>
          <w:lang w:eastAsia="en-US"/>
        </w:rPr>
        <w:lastRenderedPageBreak/>
        <w:drawing>
          <wp:anchor distT="0" distB="1905" distL="0" distR="123190" simplePos="0" relativeHeight="3" behindDoc="0" locked="0" layoutInCell="1" allowOverlap="1">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8"/>
                    <a:srcRect l="2528" r="1488"/>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104"/>
      <w:r>
        <w:rPr>
          <w:rFonts w:ascii="Palatino Linotype" w:hAnsi="Palatino Linotype"/>
          <w:sz w:val="18"/>
          <w:szCs w:val="18"/>
          <w:lang w:bidi="en-US"/>
        </w:rPr>
        <w:t xml:space="preserve"> 2018 by the authors. Submitted for possible open access publication under the </w:t>
      </w:r>
      <w:r>
        <w:rPr>
          <w:rFonts w:ascii="Palatino Linotype" w:hAnsi="Palatino Linotype"/>
          <w:sz w:val="18"/>
          <w:szCs w:val="18"/>
          <w:lang w:bidi="en-US"/>
        </w:rPr>
        <w:br/>
        <w:t>terms and conditions of the Creative Commons Attribution (CC BY) license (http://creativecommons.org/licenses/by/4.0/).</w:t>
      </w:r>
    </w:p>
    <w:p w:rsidR="000B3049" w:rsidRDefault="000B3049">
      <w:pPr>
        <w:sectPr w:rsidR="000B3049">
          <w:headerReference w:type="default" r:id="rId9"/>
          <w:footerReference w:type="default" r:id="rId10"/>
          <w:headerReference w:type="first" r:id="rId11"/>
          <w:footerReference w:type="first" r:id="rId12"/>
          <w:pgSz w:w="11906" w:h="16838"/>
          <w:pgMar w:top="1417" w:right="1531" w:bottom="1077" w:left="1531" w:header="1020" w:footer="850" w:gutter="0"/>
          <w:lnNumType w:countBy="1" w:restart="continuous"/>
          <w:cols w:space="720"/>
          <w:formProt w:val="0"/>
          <w:titlePg/>
          <w:docGrid w:linePitch="312" w:charSpace="-6145"/>
        </w:sectPr>
      </w:pPr>
    </w:p>
    <w:p w:rsidR="0091681C" w:rsidRDefault="0091681C"/>
    <w:sectPr w:rsidR="0091681C">
      <w:type w:val="continuous"/>
      <w:pgSz w:w="11906" w:h="16838"/>
      <w:pgMar w:top="1417" w:right="1531" w:bottom="1077" w:left="1531" w:header="1020" w:footer="850" w:gutter="0"/>
      <w:lnNumType w:countBy="1" w:restart="continuou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327" w:rsidRDefault="00B90327">
      <w:pPr>
        <w:spacing w:line="240" w:lineRule="auto"/>
      </w:pPr>
      <w:r>
        <w:separator/>
      </w:r>
    </w:p>
  </w:endnote>
  <w:endnote w:type="continuationSeparator" w:id="0">
    <w:p w:rsidR="00B90327" w:rsidRDefault="00B90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inion Pro">
    <w:panose1 w:val="02040503050306020203"/>
    <w:charset w:val="01"/>
    <w:family w:val="roman"/>
    <w:pitch w:val="variable"/>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0B3049">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ascii="Palatino Linotype" w:eastAsia="SimSun" w:hAnsi="Palatino Linotype"/>
        <w:i/>
        <w:iCs/>
        <w:sz w:val="16"/>
        <w:szCs w:val="16"/>
        <w:lang w:eastAsia="zh-CN"/>
      </w:rPr>
      <w:t>7</w:t>
    </w:r>
    <w:r>
      <w:rPr>
        <w:rFonts w:ascii="Palatino Linotype" w:hAnsi="Palatino Linotype"/>
        <w:iCs/>
        <w:sz w:val="16"/>
        <w:szCs w:val="16"/>
      </w:rPr>
      <w:t>,</w:t>
    </w:r>
    <w:r>
      <w:rPr>
        <w:rFonts w:ascii="Palatino Linotype" w:eastAsia="SimSun"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ascii="Palatino Linotype" w:eastAsia="SimSun"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327" w:rsidRDefault="00B90327">
      <w:r>
        <w:separator/>
      </w:r>
    </w:p>
  </w:footnote>
  <w:footnote w:type="continuationSeparator" w:id="0">
    <w:p w:rsidR="00B90327" w:rsidRDefault="00B90327">
      <w:r>
        <w:continuationSeparator/>
      </w:r>
    </w:p>
  </w:footnote>
  <w:footnote w:id="1">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2">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after="240" w:line="240" w:lineRule="auto"/>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instrText>PAGE</w:instrText>
    </w:r>
    <w:r>
      <w:fldChar w:fldCharType="separate"/>
    </w:r>
    <w:r w:rsidR="00C14579">
      <w:rPr>
        <w:noProof/>
      </w:rPr>
      <w:t>13</w:t>
    </w:r>
    <w:r>
      <w:fldChar w:fldCharType="end"/>
    </w:r>
    <w:r>
      <w:rPr>
        <w:rFonts w:ascii="Palatino Linotype" w:hAnsi="Palatino Linotype"/>
        <w:sz w:val="16"/>
      </w:rPr>
      <w:t xml:space="preserve"> of </w:t>
    </w:r>
    <w:r>
      <w:rPr>
        <w:rFonts w:ascii="Palatino Linotype" w:hAnsi="Palatino Linotype"/>
        <w:sz w:val="16"/>
      </w:rPr>
      <w:fldChar w:fldCharType="begin"/>
    </w:r>
    <w:r>
      <w:instrText>NUMPAGES</w:instrText>
    </w:r>
    <w:r>
      <w:fldChar w:fldCharType="separate"/>
    </w:r>
    <w:r w:rsidR="00C14579">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pStyle w:val="MDPIheaderjournallogo"/>
    </w:pPr>
    <w:r>
      <w:rPr>
        <w:noProof/>
        <w:lang w:eastAsia="en-US"/>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1"/>
                  <a:stretch>
                    <a:fillRect/>
                  </a:stretch>
                </pic:blipFill>
                <pic:spPr bwMode="auto">
                  <a:xfrm>
                    <a:off x="0" y="0"/>
                    <a:ext cx="1661160" cy="434340"/>
                  </a:xfrm>
                  <a:prstGeom prst="rect">
                    <a:avLst/>
                  </a:prstGeom>
                </pic:spPr>
              </pic:pic>
            </a:graphicData>
          </a:graphic>
        </wp:inline>
      </w:drawing>
    </w:r>
    <w:r>
      <w:rPr>
        <w:noProof/>
        <w:lang w:eastAsia="en-US"/>
      </w:rPr>
      <mc:AlternateContent>
        <mc:Choice Requires="wps">
          <w:drawing>
            <wp:anchor distT="45720" distB="45720" distL="114300" distR="114300" simplePos="0" relativeHeight="2" behindDoc="1" locked="0" layoutInCell="1" allowOverlap="1" wp14:anchorId="489286BC">
              <wp:simplePos x="0" y="0"/>
              <wp:positionH relativeFrom="page">
                <wp:posOffset>6029960</wp:posOffset>
              </wp:positionH>
              <wp:positionV relativeFrom="page">
                <wp:posOffset>647700</wp:posOffset>
              </wp:positionV>
              <wp:extent cx="541020" cy="709295"/>
              <wp:effectExtent l="0" t="0" r="2540" b="0"/>
              <wp:wrapNone/>
              <wp:docPr id="2" name="Text Box 2"/>
              <wp:cNvGraphicFramePr/>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89286BC" id="Text Box 2" o:spid="_x0000_s1026" style="position:absolute;margin-left:474.8pt;margin-top:51pt;width:42.6pt;height:55.85pt;z-index:-503316478;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" stroked="f" strokeweight=".26mm">
              <v:textbox inset="2.5mm,1.25mm,2.5mm,1.25mm">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308D495E"/>
    <w:multiLevelType w:val="multilevel"/>
    <w:tmpl w:val="DF207D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49"/>
    <w:rsid w:val="0007088A"/>
    <w:rsid w:val="000B3049"/>
    <w:rsid w:val="00202FD2"/>
    <w:rsid w:val="00341EFC"/>
    <w:rsid w:val="004F0094"/>
    <w:rsid w:val="0091681C"/>
    <w:rsid w:val="00B3225D"/>
    <w:rsid w:val="00B90327"/>
    <w:rsid w:val="00BD5CC2"/>
    <w:rsid w:val="00C14579"/>
    <w:rsid w:val="00C810F1"/>
    <w:rsid w:val="00FB32EB"/>
    <w:rsid w:val="00FC553A"/>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89F16-F515-4A33-9EFA-C868823A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87A76"/>
  </w:style>
  <w:style w:type="character" w:customStyle="1" w:styleId="Heading2Char">
    <w:name w:val="Heading 2 Char"/>
    <w:link w:val="Heading2"/>
    <w:qFormat/>
    <w:rsid w:val="00F87A76"/>
    <w:rPr>
      <w:rFonts w:ascii="Arial" w:eastAsia="Times New Roman" w:hAnsi="Arial" w:cs="Times New Roman"/>
      <w:b/>
      <w:color w:val="000000"/>
      <w:sz w:val="24"/>
      <w:lang w:eastAsia="de-DE"/>
    </w:rPr>
  </w:style>
  <w:style w:type="character" w:customStyle="1" w:styleId="Heading1Char">
    <w:name w:val="Heading 1 Char"/>
    <w:link w:val="Heading1"/>
    <w:qFormat/>
    <w:rsid w:val="00F87A76"/>
    <w:rPr>
      <w:rFonts w:ascii="Arial" w:eastAsia="Times New Roman" w:hAnsi="Arial" w:cs="Times New Roman"/>
      <w:b/>
      <w:color w:val="000000"/>
      <w:sz w:val="24"/>
      <w:u w:val="single"/>
      <w:lang w:eastAsia="de-DE"/>
    </w:rPr>
  </w:style>
  <w:style w:type="character" w:customStyle="1" w:styleId="Heading3Char">
    <w:name w:val="Heading 3 Char"/>
    <w:link w:val="Heading3"/>
    <w:qFormat/>
    <w:rsid w:val="00F87A76"/>
    <w:rPr>
      <w:rFonts w:eastAsia="Times New Roman" w:cs="Times New Roman"/>
      <w:b/>
      <w:color w:val="000000"/>
      <w:sz w:val="24"/>
      <w:lang w:eastAsia="de-DE"/>
    </w:rPr>
  </w:style>
  <w:style w:type="character" w:customStyle="1" w:styleId="Heading4Char">
    <w:name w:val="Heading 4 Char"/>
    <w:link w:val="Heading4"/>
    <w:qFormat/>
    <w:rsid w:val="00F87A76"/>
    <w:rPr>
      <w:rFonts w:ascii="Arial" w:eastAsia="Times New Roman" w:hAnsi="Arial" w:cs="Times New Roman"/>
      <w:b/>
      <w:color w:val="000000"/>
      <w:sz w:val="24"/>
      <w:lang w:eastAsia="de-DE"/>
    </w:rPr>
  </w:style>
  <w:style w:type="character" w:customStyle="1" w:styleId="Heading5Char">
    <w:name w:val="Heading 5 Char"/>
    <w:link w:val="Heading5"/>
    <w:qFormat/>
    <w:rsid w:val="00F87A76"/>
    <w:rPr>
      <w:rFonts w:eastAsia="Times New Roman" w:cs="Times New Roman"/>
      <w:b/>
      <w:color w:val="000000"/>
      <w:sz w:val="24"/>
      <w:lang w:eastAsia="de-DE"/>
    </w:rPr>
  </w:style>
  <w:style w:type="character" w:customStyle="1" w:styleId="Heading6Char">
    <w:name w:val="Heading 6 Char"/>
    <w:link w:val="Heading6"/>
    <w:qFormat/>
    <w:rsid w:val="00F87A76"/>
    <w:rPr>
      <w:rFonts w:eastAsia="Times New Roman" w:cs="Times New Roman"/>
      <w:color w:val="000000"/>
      <w:sz w:val="24"/>
      <w:u w:val="single"/>
      <w:lang w:eastAsia="de-DE"/>
    </w:rPr>
  </w:style>
  <w:style w:type="character" w:customStyle="1" w:styleId="Heading7Char">
    <w:name w:val="Heading 7 Char"/>
    <w:link w:val="Heading7"/>
    <w:qFormat/>
    <w:rsid w:val="00F87A76"/>
    <w:rPr>
      <w:rFonts w:eastAsia="Times New Roman" w:cs="Times New Roman"/>
      <w:i/>
      <w:color w:val="000000"/>
      <w:sz w:val="24"/>
      <w:lang w:eastAsia="de-DE"/>
    </w:rPr>
  </w:style>
  <w:style w:type="character" w:customStyle="1" w:styleId="Heading8Char">
    <w:name w:val="Heading 8 Char"/>
    <w:link w:val="Heading8"/>
    <w:qFormat/>
    <w:rsid w:val="00F87A76"/>
    <w:rPr>
      <w:rFonts w:eastAsia="Times New Roman" w:cs="Times New Roman"/>
      <w:i/>
      <w:color w:val="000000"/>
      <w:sz w:val="24"/>
      <w:lang w:eastAsia="de-DE"/>
    </w:rPr>
  </w:style>
  <w:style w:type="character" w:customStyle="1" w:styleId="Heading9Char">
    <w:name w:val="Heading 9 Char"/>
    <w:link w:val="Heading9"/>
    <w:qFormat/>
    <w:rsid w:val="00F87A76"/>
    <w:rPr>
      <w:rFonts w:eastAsia="Times New Roman" w:cs="Times New Roman"/>
      <w:i/>
      <w:color w:val="000000"/>
      <w:sz w:val="24"/>
      <w:lang w:eastAsia="de-DE"/>
    </w:rPr>
  </w:style>
  <w:style w:type="character" w:customStyle="1"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style>
  <w:style w:type="character" w:customStyle="1" w:styleId="FootnoteTextChar">
    <w:name w:val="Footnote Text Char"/>
    <w:link w:val="FootnoteText"/>
    <w:qFormat/>
    <w:rsid w:val="00F87A76"/>
    <w:rPr>
      <w:rFonts w:eastAsia="Times New Roman" w:cs="Times New Roman"/>
      <w:color w:val="000000"/>
      <w:sz w:val="24"/>
      <w:lang w:eastAsia="de-DE"/>
    </w:rPr>
  </w:style>
  <w:style w:type="character" w:customStyle="1" w:styleId="BalloonTextChar">
    <w:name w:val="Balloon Text Char"/>
    <w:link w:val="BalloonText"/>
    <w:uiPriority w:val="99"/>
    <w:qFormat/>
    <w:rsid w:val="00F87A76"/>
    <w:rPr>
      <w:rFonts w:eastAsia="Times New Roman" w:cs="Tahoma"/>
      <w:color w:val="000000"/>
      <w:sz w:val="18"/>
      <w:szCs w:val="18"/>
      <w:lang w:eastAsia="de-DE"/>
    </w:rPr>
  </w:style>
  <w:style w:type="character" w:customStyle="1" w:styleId="CommentTextChar">
    <w:name w:val="Comment Text Char"/>
    <w:link w:val="CommentText"/>
    <w:qFormat/>
    <w:rsid w:val="00F87A76"/>
    <w:rPr>
      <w:rFonts w:eastAsia="Times New Roman" w:cs="Times New Roman"/>
      <w:color w:val="000000"/>
      <w:sz w:val="24"/>
      <w:lang w:eastAsia="de-DE"/>
    </w:rPr>
  </w:style>
  <w:style w:type="character" w:styleId="CommentReference">
    <w:name w:val="annotation reference"/>
    <w:qFormat/>
    <w:rsid w:val="00F87A76"/>
    <w:rPr>
      <w:sz w:val="21"/>
      <w:szCs w:val="21"/>
    </w:rPr>
  </w:style>
  <w:style w:type="character" w:customStyle="1" w:styleId="CommentSubjectChar">
    <w:name w:val="Comment Subject Char"/>
    <w:link w:val="CommentSubject"/>
    <w:qFormat/>
    <w:rsid w:val="00F87A76"/>
    <w:rPr>
      <w:rFonts w:eastAsia="Times New Roman" w:cs="Times New Roman"/>
      <w:b/>
      <w:bCs/>
      <w:color w:val="000000"/>
      <w:sz w:val="24"/>
      <w:lang w:eastAsia="de-DE"/>
    </w:rPr>
  </w:style>
  <w:style w:type="character" w:customStyle="1" w:styleId="EndnoteTextChar">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customStyle="1" w:styleId="FooterChar">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style>
  <w:style w:type="character" w:customStyle="1" w:styleId="HeaderChar">
    <w:name w:val="Header Char"/>
    <w:link w:val="Header"/>
    <w:uiPriority w:val="99"/>
    <w:qFormat/>
    <w:rsid w:val="00F87A76"/>
    <w:rPr>
      <w:rFonts w:eastAsia="Times New Roman" w:cs="Times New Roman"/>
      <w:color w:val="000000"/>
      <w:sz w:val="18"/>
      <w:szCs w:val="18"/>
      <w:lang w:eastAsia="de-DE"/>
    </w:rPr>
  </w:style>
  <w:style w:type="character" w:customStyle="1" w:styleId="BodyTextChar">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F87A76"/>
    <w:pPr>
      <w:spacing w:after="120"/>
    </w:pPr>
  </w:style>
  <w:style w:type="paragraph" w:styleId="List">
    <w:name w:val="List"/>
    <w:basedOn w:val="Normal"/>
    <w:rsid w:val="00F87A76"/>
    <w:pPr>
      <w:ind w:left="200" w:hanging="200"/>
      <w:contextualSpacing/>
    </w:pPr>
  </w:style>
  <w:style w:type="paragraph" w:styleId="Caption">
    <w:name w:val="caption"/>
    <w:basedOn w:val="Normal"/>
    <w:next w:val="Normal"/>
    <w:qFormat/>
    <w:rsid w:val="00F87A76"/>
    <w:pPr>
      <w:ind w:left="850" w:hanging="850"/>
      <w:jc w:val="center"/>
    </w:pPr>
    <w:rPr>
      <w:b/>
      <w:bCs/>
      <w:szCs w:val="24"/>
      <w:lang w:eastAsia="en-US"/>
    </w:rPr>
  </w:style>
  <w:style w:type="paragraph" w:customStyle="1" w:styleId="Index">
    <w:name w:val="Index"/>
    <w:basedOn w:val="Normal"/>
    <w:qFormat/>
    <w:pPr>
      <w:suppressLineNumbers/>
    </w:pPr>
    <w:rPr>
      <w:rFonts w:cs="FreeSans"/>
    </w:rPr>
  </w:style>
  <w:style w:type="paragraph" w:customStyle="1" w:styleId="MDPI11articletype">
    <w:name w:val="MDPI_1.1_article_type"/>
    <w:basedOn w:val="MDPI31text"/>
    <w:qFormat/>
    <w:rsid w:val="00135C14"/>
    <w:pPr>
      <w:spacing w:before="240" w:line="240" w:lineRule="auto"/>
      <w:ind w:firstLine="0"/>
      <w:jc w:val="left"/>
    </w:pPr>
    <w:rPr>
      <w:i/>
    </w:rPr>
  </w:style>
  <w:style w:type="paragraph" w:customStyle="1" w:styleId="MDPI12title">
    <w:name w:val="MDPI_1.2_title"/>
    <w:qFormat/>
    <w:rsid w:val="003B4E63"/>
    <w:pPr>
      <w:snapToGrid w:val="0"/>
      <w:spacing w:after="240" w:line="400" w:lineRule="exact"/>
    </w:pPr>
    <w:rPr>
      <w:rFonts w:ascii="Palatino Linotype" w:eastAsia="Times New Roman" w:hAnsi="Palatino Linotype"/>
      <w:b/>
      <w:color w:val="000000"/>
      <w:sz w:val="36"/>
      <w:lang w:eastAsia="de-DE" w:bidi="en-US"/>
    </w:rPr>
  </w:style>
  <w:style w:type="paragraph" w:customStyle="1" w:styleId="MDPI13authornames">
    <w:name w:val="MDPI_1.3_authornames"/>
    <w:basedOn w:val="MDPI31text"/>
    <w:qFormat/>
    <w:rsid w:val="0012125D"/>
    <w:pPr>
      <w:spacing w:after="120"/>
      <w:ind w:firstLine="0"/>
      <w:jc w:val="left"/>
    </w:pPr>
    <w:rPr>
      <w:b/>
    </w:rPr>
  </w:style>
  <w:style w:type="paragraph" w:customStyle="1" w:styleId="MDPI14history">
    <w:name w:val="MDPI_1.4_history"/>
    <w:basedOn w:val="MDPI62Acknowledgments"/>
    <w:qFormat/>
    <w:rsid w:val="003B4E63"/>
    <w:pPr>
      <w:ind w:left="113"/>
      <w:jc w:val="left"/>
    </w:pPr>
  </w:style>
  <w:style w:type="paragraph" w:customStyle="1" w:styleId="MDPI15academiceditor">
    <w:name w:val="MDPI_1.5_academic_editor"/>
    <w:basedOn w:val="MDPI62Acknowledgments"/>
    <w:qFormat/>
    <w:rsid w:val="003B4E63"/>
    <w:pPr>
      <w:spacing w:before="0" w:after="120"/>
      <w:ind w:left="113"/>
      <w:jc w:val="left"/>
    </w:pPr>
    <w:rPr>
      <w:szCs w:val="22"/>
    </w:rPr>
  </w:style>
  <w:style w:type="paragraph" w:customStyle="1" w:styleId="MDPI16affiliation">
    <w:name w:val="MDPI_1.6_affiliation"/>
    <w:basedOn w:val="MDPI62Acknowledgments"/>
    <w:qFormat/>
    <w:rsid w:val="00F3278E"/>
    <w:pPr>
      <w:spacing w:before="0"/>
      <w:ind w:left="311" w:hanging="198"/>
      <w:jc w:val="left"/>
    </w:pPr>
    <w:rPr>
      <w:szCs w:val="18"/>
    </w:rPr>
  </w:style>
  <w:style w:type="paragraph" w:customStyle="1" w:styleId="MDPI17abstract">
    <w:name w:val="MDPI_1.7_abstract"/>
    <w:basedOn w:val="MDPI31text"/>
    <w:qFormat/>
    <w:rsid w:val="003B4E63"/>
    <w:pPr>
      <w:spacing w:before="240"/>
      <w:ind w:left="113" w:firstLine="0"/>
    </w:pPr>
  </w:style>
  <w:style w:type="paragraph" w:customStyle="1" w:styleId="MDPI18keywords">
    <w:name w:val="MDPI_1.8_keywords"/>
    <w:basedOn w:val="MDPI31text"/>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rPr>
  </w:style>
  <w:style w:type="paragraph" w:customStyle="1" w:styleId="MDPI19line">
    <w:name w:val="MDPI_1.9_line"/>
    <w:basedOn w:val="MDPI31text"/>
    <w:qFormat/>
    <w:rsid w:val="003B4E63"/>
    <w:pPr>
      <w:pBdr>
        <w:bottom w:val="single" w:sz="6" w:space="1" w:color="00000A"/>
      </w:pBdr>
      <w:ind w:firstLine="0"/>
    </w:pPr>
    <w:rPr>
      <w:szCs w:val="24"/>
    </w:rPr>
  </w:style>
  <w:style w:type="paragraph" w:customStyle="1" w:styleId="M1stheader">
    <w:name w:val="M_1stheader"/>
    <w:basedOn w:val="Normal"/>
    <w:qFormat/>
    <w:rsid w:val="00F87A76"/>
    <w:pPr>
      <w:tabs>
        <w:tab w:val="center" w:pos="4320"/>
        <w:tab w:val="right" w:pos="8640"/>
      </w:tabs>
      <w:ind w:right="360"/>
      <w:outlineLvl w:val="0"/>
    </w:pPr>
    <w:rPr>
      <w:i/>
    </w:rPr>
  </w:style>
  <w:style w:type="paragraph" w:customStyle="1" w:styleId="Mabstract">
    <w:name w:val="M_abstract"/>
    <w:basedOn w:val="Mdeck4text"/>
    <w:qFormat/>
    <w:rsid w:val="00F87A76"/>
    <w:pPr>
      <w:spacing w:before="240"/>
      <w:ind w:left="113" w:right="505" w:firstLine="0"/>
    </w:pPr>
  </w:style>
  <w:style w:type="paragraph" w:customStyle="1" w:styleId="MAcknow">
    <w:name w:val="M_Acknow"/>
    <w:basedOn w:val="Normal"/>
    <w:qFormat/>
    <w:rsid w:val="00F87A76"/>
    <w:pPr>
      <w:spacing w:before="120" w:line="240" w:lineRule="atLeast"/>
    </w:pPr>
    <w:rPr>
      <w:rFonts w:ascii="Minion Pro" w:hAnsi="Minion Pro"/>
    </w:rPr>
  </w:style>
  <w:style w:type="paragraph" w:customStyle="1" w:styleId="Maddress">
    <w:name w:val="M_address"/>
    <w:basedOn w:val="Normal"/>
    <w:qFormat/>
    <w:rsid w:val="00F87A76"/>
    <w:pPr>
      <w:spacing w:before="240"/>
    </w:pPr>
  </w:style>
  <w:style w:type="paragraph" w:customStyle="1" w:styleId="Mauthor">
    <w:name w:val="M_author"/>
    <w:basedOn w:val="Normal"/>
    <w:qFormat/>
    <w:rsid w:val="00F87A76"/>
    <w:pPr>
      <w:spacing w:before="240" w:after="240" w:line="340" w:lineRule="exact"/>
    </w:pPr>
    <w:rPr>
      <w:b/>
      <w:lang w:val="it-IT"/>
    </w:rPr>
  </w:style>
  <w:style w:type="paragraph" w:customStyle="1" w:styleId="MCaption">
    <w:name w:val="M_Caption"/>
    <w:basedOn w:val="Normal"/>
    <w:qFormat/>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pPr>
  </w:style>
  <w:style w:type="paragraph" w:customStyle="1" w:styleId="Mdeck1articletitle">
    <w:name w:val="M_deck_1_article_title"/>
    <w:qFormat/>
    <w:rsid w:val="00DA62B6"/>
    <w:pPr>
      <w:snapToGrid w:val="0"/>
      <w:spacing w:after="240" w:line="400" w:lineRule="exact"/>
    </w:pPr>
    <w:rPr>
      <w:rFonts w:ascii="Minion Pro" w:eastAsia="Times New Roman" w:hAnsi="Minion Pro"/>
      <w:b/>
      <w:color w:val="000000"/>
      <w:sz w:val="36"/>
      <w:lang w:eastAsia="de-DE" w:bidi="en-US"/>
    </w:rPr>
  </w:style>
  <w:style w:type="paragraph" w:customStyle="1" w:styleId="Mdeck1articletype">
    <w:name w:val="M_deck_1_article_type"/>
    <w:basedOn w:val="Mdeck4text"/>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snapToGrid w:val="0"/>
      <w:spacing w:line="340" w:lineRule="atLeast"/>
      <w:ind w:left="311" w:hanging="198"/>
    </w:pPr>
    <w:rPr>
      <w:rFonts w:eastAsia="Times New Roman"/>
      <w:color w:val="000000"/>
      <w:sz w:val="24"/>
      <w:lang w:eastAsia="de-DE" w:bidi="en-US"/>
    </w:rPr>
  </w:style>
  <w:style w:type="paragraph" w:customStyle="1" w:styleId="Mdeck2authorcorrespondence">
    <w:name w:val="M_deck_2_author_correspondence"/>
    <w:qFormat/>
    <w:rsid w:val="00DA62B6"/>
    <w:pPr>
      <w:snapToGrid w:val="0"/>
      <w:spacing w:line="200" w:lineRule="atLeast"/>
      <w:ind w:left="311" w:hanging="198"/>
    </w:pPr>
    <w:rPr>
      <w:rFonts w:ascii="Palatino Linotype" w:eastAsia="Times New Roman" w:hAnsi="Palatino Linotype"/>
      <w:color w:val="000000"/>
      <w:sz w:val="18"/>
      <w:lang w:eastAsia="de-DE" w:bidi="en-US"/>
    </w:rPr>
  </w:style>
  <w:style w:type="paragraph" w:customStyle="1" w:styleId="Mdeck2authorname">
    <w:name w:val="M_deck_2_author_name"/>
    <w:qFormat/>
    <w:rsid w:val="00DA62B6"/>
    <w:pPr>
      <w:snapToGrid w:val="0"/>
      <w:spacing w:before="240" w:after="120" w:line="320" w:lineRule="atLeast"/>
    </w:pPr>
    <w:rPr>
      <w:rFonts w:eastAsia="Times New Roman"/>
      <w:b/>
      <w:color w:val="000000"/>
      <w:sz w:val="22"/>
      <w:lang w:eastAsia="de-DE" w:bidi="en-US"/>
    </w:rPr>
  </w:style>
  <w:style w:type="paragraph" w:customStyle="1" w:styleId="Mdeck3abstract">
    <w:name w:val="M_deck_3_abstract"/>
    <w:basedOn w:val="Mdeck4text"/>
    <w:qFormat/>
    <w:rsid w:val="00DA62B6"/>
    <w:pPr>
      <w:widowControl w:val="0"/>
      <w:spacing w:before="240" w:after="240" w:line="340" w:lineRule="atLeast"/>
      <w:ind w:left="113" w:right="567" w:firstLine="0"/>
    </w:p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snapToGrid w:val="0"/>
      <w:spacing w:before="240" w:line="340" w:lineRule="atLeast"/>
      <w:ind w:left="113"/>
    </w:pPr>
    <w:rPr>
      <w:rFonts w:eastAsia="Times New Roman"/>
      <w:i/>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rPr>
  </w:style>
  <w:style w:type="paragraph" w:customStyle="1" w:styleId="Mdeck4heading2">
    <w:name w:val="M_deck_4_heading_2"/>
    <w:basedOn w:val="MHeading3"/>
    <w:next w:val="Normal"/>
    <w:qFormat/>
    <w:rsid w:val="00DA62B6"/>
    <w:pPr>
      <w:outlineLvl w:val="1"/>
    </w:pPr>
    <w:rPr>
      <w:i/>
    </w:rPr>
  </w:style>
  <w:style w:type="paragraph" w:customStyle="1" w:styleId="Mdeck4heading3">
    <w:name w:val="M_deck_4_heading_3"/>
    <w:basedOn w:val="Mdeck4text"/>
    <w:next w:val="Normal"/>
    <w:qFormat/>
    <w:rsid w:val="00DA62B6"/>
    <w:pPr>
      <w:spacing w:before="240" w:after="120" w:line="340" w:lineRule="atLeast"/>
      <w:ind w:firstLine="50"/>
      <w:outlineLvl w:val="2"/>
    </w:pPr>
  </w:style>
  <w:style w:type="paragraph" w:customStyle="1" w:styleId="Mdeck4text">
    <w:name w:val="M_deck_4_text"/>
    <w:qFormat/>
    <w:rsid w:val="00DA62B6"/>
    <w:pPr>
      <w:snapToGrid w:val="0"/>
      <w:spacing w:line="320" w:lineRule="atLeast"/>
      <w:ind w:firstLine="425"/>
      <w:jc w:val="both"/>
    </w:pPr>
    <w:rPr>
      <w:rFonts w:ascii="Minion Pro" w:eastAsia="Times New Roman" w:hAnsi="Minion Pro"/>
      <w:color w:val="000000"/>
      <w:sz w:val="24"/>
      <w:lang w:eastAsia="de-DE" w:bidi="en-US"/>
    </w:rPr>
  </w:style>
  <w:style w:type="paragraph" w:customStyle="1" w:styleId="Mdeck4textbulletlist">
    <w:name w:val="M_deck_4_text_bullet_list"/>
    <w:basedOn w:val="Mdeck4text"/>
    <w:qFormat/>
    <w:rsid w:val="00DA62B6"/>
    <w:pPr>
      <w:spacing w:before="120" w:after="120" w:line="340" w:lineRule="atLeast"/>
    </w:pPr>
  </w:style>
  <w:style w:type="paragraph" w:customStyle="1" w:styleId="Mdeck4textfirstlinezero">
    <w:name w:val="M_deck_4_text_firstline_zero"/>
    <w:basedOn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spacing w:before="120" w:after="120" w:line="340" w:lineRule="atLeast"/>
    </w:pPr>
  </w:style>
  <w:style w:type="paragraph" w:customStyle="1" w:styleId="Mdeck5tablebody">
    <w:name w:val="M_deck_5_table_body"/>
    <w:qFormat/>
    <w:rsid w:val="00DA62B6"/>
    <w:pPr>
      <w:snapToGrid w:val="0"/>
      <w:jc w:val="center"/>
    </w:pPr>
    <w:rPr>
      <w:rFonts w:ascii="Minion Pro" w:eastAsia="Times New Roman" w:hAnsi="Minion Pro"/>
      <w:color w:val="000000"/>
      <w:sz w:val="24"/>
      <w:lang w:eastAsia="de-DE" w:bidi="en-US"/>
    </w:rPr>
  </w:style>
  <w:style w:type="paragraph" w:customStyle="1" w:styleId="Mdeck5tablecaption">
    <w:name w:val="M_deck_5_table_caption"/>
    <w:qFormat/>
    <w:rsid w:val="00DA62B6"/>
    <w:pPr>
      <w:snapToGrid w:val="0"/>
      <w:spacing w:after="120" w:line="260" w:lineRule="atLeast"/>
      <w:jc w:val="both"/>
    </w:pPr>
    <w:rPr>
      <w:rFonts w:ascii="Palatino Linotype" w:eastAsia="Times New Roman" w:hAnsi="Palatino Linotype"/>
      <w:color w:val="000000"/>
      <w:sz w:val="18"/>
      <w:lang w:eastAsia="de-DE" w:bidi="en-US"/>
    </w:rPr>
  </w:style>
  <w:style w:type="paragraph" w:customStyle="1" w:styleId="Mdeck5tablefooter">
    <w:name w:val="M_deck_5_table_footer"/>
    <w:basedOn w:val="Mdeck5tablecaption"/>
    <w:qFormat/>
    <w:rsid w:val="00DA62B6"/>
    <w:pPr>
      <w:spacing w:line="300" w:lineRule="exact"/>
    </w:pPr>
  </w:style>
  <w:style w:type="paragraph" w:customStyle="1" w:styleId="Mdeck5tableheader">
    <w:name w:val="M_deck_5_table_header"/>
    <w:basedOn w:val="Mdeck5tablefooter"/>
    <w:qFormat/>
    <w:rsid w:val="00DA62B6"/>
  </w:style>
  <w:style w:type="paragraph" w:customStyle="1" w:styleId="Mdeck6figurebody">
    <w:name w:val="M_deck_6_figure_body"/>
    <w:qFormat/>
    <w:rsid w:val="00DA62B6"/>
    <w:pPr>
      <w:widowControl w:val="0"/>
      <w:snapToGrid w:val="0"/>
      <w:spacing w:line="340" w:lineRule="atLeast"/>
      <w:jc w:val="center"/>
    </w:pPr>
    <w:rPr>
      <w:rFonts w:eastAsia="Times New Roman"/>
      <w:color w:val="000000"/>
      <w:sz w:val="24"/>
      <w:lang w:eastAsia="de-DE" w:bidi="en-US"/>
    </w:rPr>
  </w:style>
  <w:style w:type="paragraph" w:customStyle="1" w:styleId="Mdeck6figurecaption">
    <w:name w:val="M_deck_6_figure_caption"/>
    <w:qFormat/>
    <w:rsid w:val="00DA62B6"/>
    <w:pPr>
      <w:snapToGrid w:val="0"/>
      <w:spacing w:before="120" w:line="260" w:lineRule="atLeast"/>
    </w:pPr>
    <w:rPr>
      <w:rFonts w:ascii="Palatino Linotype" w:eastAsia="Times New Roman" w:hAnsi="Palatino Linotype"/>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zCs w:val="24"/>
      <w:lang w:eastAsia="en-US"/>
    </w:rPr>
  </w:style>
  <w:style w:type="paragraph" w:customStyle="1" w:styleId="Mdeck8references">
    <w:name w:val="M_deck_8_references"/>
    <w:qFormat/>
    <w:rsid w:val="00DA62B6"/>
    <w:pPr>
      <w:snapToGrid w:val="0"/>
      <w:spacing w:line="260" w:lineRule="atLeast"/>
      <w:jc w:val="both"/>
    </w:pPr>
    <w:rPr>
      <w:rFonts w:eastAsia="Times New Roman"/>
      <w:color w:val="000000"/>
      <w:sz w:val="24"/>
      <w:lang w:eastAsia="de-DE" w:bidi="en-US"/>
    </w:rPr>
  </w:style>
  <w:style w:type="paragraph" w:customStyle="1" w:styleId="MHeader">
    <w:name w:val="M_Header"/>
    <w:basedOn w:val="Normal"/>
    <w:qFormat/>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qFormat/>
    <w:rsid w:val="00F87A76"/>
    <w:pPr>
      <w:spacing w:after="520"/>
      <w:jc w:val="right"/>
    </w:pPr>
  </w:style>
  <w:style w:type="paragraph" w:customStyle="1" w:styleId="Mline2">
    <w:name w:val="M_line2"/>
    <w:basedOn w:val="Mdeck4text"/>
    <w:qFormat/>
    <w:rsid w:val="00F87A76"/>
    <w:pPr>
      <w:pBdr>
        <w:bottom w:val="single" w:sz="6" w:space="1" w:color="00000A"/>
      </w:pBdr>
      <w:spacing w:after="480"/>
    </w:pPr>
  </w:style>
  <w:style w:type="paragraph" w:customStyle="1" w:styleId="Mline1">
    <w:name w:val="M_line1"/>
    <w:basedOn w:val="Mdeck4text"/>
    <w:qFormat/>
    <w:rsid w:val="00F87A76"/>
    <w:pPr>
      <w:ind w:firstLine="0"/>
    </w:pPr>
  </w:style>
  <w:style w:type="paragraph" w:customStyle="1" w:styleId="MLogo">
    <w:name w:val="M_Logo"/>
    <w:basedOn w:val="Normal"/>
    <w:qFormat/>
    <w:rsid w:val="00F87A76"/>
    <w:pPr>
      <w:spacing w:before="140"/>
      <w:jc w:val="right"/>
    </w:pPr>
    <w:rPr>
      <w:b/>
      <w:i/>
      <w:sz w:val="64"/>
    </w:rPr>
  </w:style>
  <w:style w:type="paragraph" w:customStyle="1" w:styleId="Mreceived">
    <w:name w:val="M_received"/>
    <w:basedOn w:val="Maddress"/>
    <w:qFormat/>
    <w:rsid w:val="00F87A76"/>
    <w:rPr>
      <w:i/>
    </w:rPr>
  </w:style>
  <w:style w:type="paragraph" w:customStyle="1" w:styleId="MRefer">
    <w:name w:val="M_Refer"/>
    <w:basedOn w:val="Normal"/>
    <w:qFormat/>
    <w:rsid w:val="00F87A76"/>
    <w:pPr>
      <w:ind w:left="461" w:hanging="461"/>
    </w:pPr>
  </w:style>
  <w:style w:type="paragraph" w:customStyle="1" w:styleId="Mtable">
    <w:name w:val="M_table"/>
    <w:basedOn w:val="Normal"/>
    <w:qFormat/>
    <w:rsid w:val="00F87A76"/>
    <w:pPr>
      <w:keepNext/>
      <w:tabs>
        <w:tab w:val="left" w:pos="284"/>
      </w:tabs>
    </w:pPr>
  </w:style>
  <w:style w:type="paragraph" w:customStyle="1" w:styleId="MTablecaption">
    <w:name w:val="M_Tablecaption"/>
    <w:basedOn w:val="MCaption"/>
    <w:qFormat/>
    <w:rsid w:val="00F87A76"/>
    <w:pPr>
      <w:spacing w:after="0"/>
    </w:pPr>
  </w:style>
  <w:style w:type="paragraph" w:customStyle="1" w:styleId="MText">
    <w:name w:val="M_Text"/>
    <w:basedOn w:val="Normal"/>
    <w:qFormat/>
    <w:rsid w:val="00F87A76"/>
    <w:pPr>
      <w:ind w:firstLine="288"/>
    </w:pPr>
  </w:style>
  <w:style w:type="paragraph" w:customStyle="1" w:styleId="MTitel">
    <w:name w:val="M_Titel"/>
    <w:basedOn w:val="Normal"/>
    <w:qFormat/>
    <w:rsid w:val="00F87A76"/>
    <w:pPr>
      <w:spacing w:before="240"/>
    </w:pPr>
    <w:rPr>
      <w:b/>
      <w:sz w:val="36"/>
      <w:lang w:val="en-GB"/>
    </w:rPr>
  </w:style>
  <w:style w:type="paragraph" w:customStyle="1" w:styleId="MDPIheader">
    <w:name w:val="MDPI_header"/>
    <w:qFormat/>
    <w:rsid w:val="003B4E63"/>
    <w:pPr>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qFormat/>
    <w:rsid w:val="00F87A76"/>
    <w:pPr>
      <w:spacing w:after="120" w:line="276" w:lineRule="auto"/>
    </w:pPr>
    <w:rPr>
      <w:rFonts w:ascii="Arial" w:hAnsi="Arial"/>
      <w:lang w:val="de-DE"/>
    </w:rPr>
  </w:style>
  <w:style w:type="paragraph" w:customStyle="1" w:styleId="berschrift3">
    <w:name w:val="Überschrift3"/>
    <w:basedOn w:val="Heading2"/>
    <w:uiPriority w:val="99"/>
    <w:qFormat/>
    <w:rsid w:val="00F87A76"/>
    <w:pPr>
      <w:keepNext/>
      <w:tabs>
        <w:tab w:val="left" w:pos="360"/>
      </w:tabs>
      <w:spacing w:before="0"/>
      <w:ind w:left="576" w:hanging="576"/>
    </w:pPr>
    <w:rPr>
      <w:rFonts w:cs="Arial"/>
      <w:bCs/>
      <w:iCs/>
      <w:sz w:val="18"/>
      <w:szCs w:val="28"/>
      <w:lang w:val="de-DE"/>
    </w:rPr>
  </w:style>
  <w:style w:type="paragraph" w:styleId="FootnoteText">
    <w:name w:val="footnote text"/>
    <w:basedOn w:val="Normal"/>
    <w:link w:val="FootnoteTextChar"/>
  </w:style>
  <w:style w:type="paragraph" w:styleId="ListBullet">
    <w:name w:val="List Bullet"/>
    <w:basedOn w:val="Normal"/>
    <w:qFormat/>
    <w:rsid w:val="00F87A76"/>
    <w:pPr>
      <w:tabs>
        <w:tab w:val="left" w:pos="360"/>
      </w:tabs>
      <w:ind w:left="200" w:hanging="200"/>
      <w:contextualSpacing/>
    </w:pPr>
  </w:style>
  <w:style w:type="paragraph" w:styleId="ListParagraph">
    <w:name w:val="List Paragraph"/>
    <w:basedOn w:val="Normal"/>
    <w:uiPriority w:val="34"/>
    <w:qFormat/>
    <w:rsid w:val="00F87A76"/>
    <w:pPr>
      <w:ind w:firstLine="420"/>
    </w:pPr>
  </w:style>
  <w:style w:type="paragraph" w:styleId="BalloonText">
    <w:name w:val="Balloon Text"/>
    <w:basedOn w:val="Normal"/>
    <w:link w:val="BalloonTextChar"/>
    <w:uiPriority w:val="99"/>
    <w:qFormat/>
    <w:rsid w:val="00F87A76"/>
    <w:rPr>
      <w:rFonts w:cs="Tahoma"/>
      <w:sz w:val="18"/>
      <w:szCs w:val="18"/>
    </w:rPr>
  </w:style>
  <w:style w:type="paragraph" w:styleId="CommentText">
    <w:name w:val="annotation text"/>
    <w:basedOn w:val="Normal"/>
    <w:link w:val="CommentTextChar"/>
    <w:qFormat/>
    <w:rsid w:val="00F87A76"/>
  </w:style>
  <w:style w:type="paragraph" w:styleId="CommentSubject">
    <w:name w:val="annotation subject"/>
    <w:basedOn w:val="CommentText"/>
    <w:link w:val="CommentSubjectChar"/>
    <w:qFormat/>
    <w:rsid w:val="00F87A76"/>
    <w:rPr>
      <w:b/>
      <w:bCs/>
    </w:rPr>
  </w:style>
  <w:style w:type="paragraph" w:styleId="NormalWeb">
    <w:name w:val="Normal (Web)"/>
    <w:basedOn w:val="Normal"/>
    <w:uiPriority w:val="99"/>
    <w:qFormat/>
    <w:rsid w:val="00F87A76"/>
    <w:rPr>
      <w:szCs w:val="24"/>
    </w:rPr>
  </w:style>
  <w:style w:type="paragraph" w:styleId="Bibliography">
    <w:name w:val="Bibliography"/>
    <w:basedOn w:val="Normal"/>
    <w:next w:val="Normal"/>
    <w:uiPriority w:val="37"/>
    <w:semiHidden/>
    <w:unhideWhenUsed/>
    <w:qFormat/>
    <w:rsid w:val="00F87A76"/>
  </w:style>
  <w:style w:type="paragraph" w:styleId="TableofFigures">
    <w:name w:val="table of figures"/>
    <w:basedOn w:val="Normal"/>
    <w:next w:val="Normal"/>
    <w:qFormat/>
    <w:rsid w:val="00F87A76"/>
    <w:pPr>
      <w:tabs>
        <w:tab w:val="left" w:pos="374"/>
      </w:tabs>
      <w:snapToGrid w:val="0"/>
      <w:spacing w:line="220" w:lineRule="exact"/>
    </w:pPr>
    <w:rPr>
      <w:sz w:val="16"/>
      <w:szCs w:val="16"/>
    </w:rPr>
  </w:style>
  <w:style w:type="paragraph" w:styleId="EndnoteText">
    <w:name w:val="endnote text"/>
    <w:basedOn w:val="Normal"/>
    <w:link w:val="EndnoteTextChar"/>
    <w:qFormat/>
    <w:rsid w:val="00F87A76"/>
    <w:pPr>
      <w:spacing w:line="360" w:lineRule="auto"/>
    </w:pPr>
    <w:rPr>
      <w:szCs w:val="24"/>
      <w:lang w:val="en-GB" w:eastAsia="ar-SA"/>
    </w:rPr>
  </w:style>
  <w:style w:type="paragraph" w:styleId="Footer">
    <w:name w:val="footer"/>
    <w:basedOn w:val="Normal"/>
    <w:link w:val="FooterChar"/>
    <w:uiPriority w:val="99"/>
    <w:rsid w:val="00F87A76"/>
    <w:pPr>
      <w:suppressLineNumbers/>
      <w:tabs>
        <w:tab w:val="center" w:pos="4153"/>
        <w:tab w:val="right" w:pos="8306"/>
      </w:tabs>
      <w:snapToGrid w:val="0"/>
      <w:spacing w:line="240" w:lineRule="atLeast"/>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tab w:val="right" w:pos="8306"/>
      </w:tabs>
      <w:snapToGrid w:val="0"/>
      <w:spacing w:line="240" w:lineRule="atLeast"/>
      <w:jc w:val="center"/>
    </w:pPr>
    <w:rPr>
      <w:sz w:val="18"/>
      <w:szCs w:val="18"/>
    </w:rPr>
  </w:style>
  <w:style w:type="paragraph" w:customStyle="1" w:styleId="Mdeck4text2nd">
    <w:name w:val="M_deck_4_text_2nd"/>
    <w:qFormat/>
    <w:rsid w:val="00DA62B6"/>
    <w:pPr>
      <w:snapToGrid w:val="0"/>
      <w:spacing w:line="260" w:lineRule="atLeast"/>
      <w:ind w:left="850" w:hanging="425"/>
      <w:jc w:val="both"/>
    </w:pPr>
    <w:rPr>
      <w:rFonts w:ascii="Palatino Linotype" w:eastAsia="Times New Roman" w:hAnsi="Palatino Linotype"/>
      <w:color w:val="000000"/>
      <w:sz w:val="24"/>
      <w:lang w:eastAsia="de-DE" w:bidi="en-US"/>
    </w:rPr>
  </w:style>
  <w:style w:type="paragraph" w:customStyle="1" w:styleId="MDPIheadercitation">
    <w:name w:val="MDPI_header_citation"/>
    <w:basedOn w:val="MDPI62Acknowledgments"/>
    <w:qFormat/>
    <w:rsid w:val="002220D5"/>
    <w:pPr>
      <w:spacing w:before="0" w:after="240" w:line="240" w:lineRule="auto"/>
      <w:jc w:val="left"/>
    </w:pPr>
  </w:style>
  <w:style w:type="paragraph" w:customStyle="1" w:styleId="MDPIheaderjournallogo">
    <w:name w:val="MDPI_header_journal_logo"/>
    <w:qFormat/>
    <w:rsid w:val="003B4E63"/>
    <w:pPr>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ind w:left="425" w:hanging="425"/>
    </w:pPr>
  </w:style>
  <w:style w:type="paragraph" w:customStyle="1" w:styleId="MDPI38bullet">
    <w:name w:val="MDPI_3.8_bullet"/>
    <w:basedOn w:val="MDPI31text"/>
    <w:qFormat/>
    <w:rsid w:val="00B83B50"/>
    <w:p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snapToGrid w:val="0"/>
      <w:spacing w:before="120" w:line="200" w:lineRule="atLeast"/>
      <w:jc w:val="both"/>
    </w:pPr>
    <w:rPr>
      <w:rFonts w:ascii="Palatino Linotype" w:eastAsia="Times New Roman" w:hAnsi="Palatino Linotype"/>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zCs w:val="22"/>
    </w:rPr>
  </w:style>
  <w:style w:type="paragraph" w:customStyle="1" w:styleId="MDPI42tablebody">
    <w:name w:val="MDPI_4.2_table_body"/>
    <w:qFormat/>
    <w:rsid w:val="003B4E63"/>
    <w:pPr>
      <w:snapToGrid w:val="0"/>
    </w:pPr>
    <w:rPr>
      <w:rFonts w:ascii="Palatino Linotype" w:eastAsia="Times New Roman" w:hAnsi="Palatino Linotype"/>
      <w:color w:val="000000"/>
      <w:sz w:val="24"/>
      <w:lang w:eastAsia="de-DE" w:bidi="en-US"/>
    </w:rPr>
  </w:style>
  <w:style w:type="paragraph" w:customStyle="1" w:styleId="MDPI43tablefooter">
    <w:name w:val="MDPI_4.3_table_footer"/>
    <w:basedOn w:val="MDPI41tablecaption"/>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style>
  <w:style w:type="paragraph" w:customStyle="1" w:styleId="MDPI52figure">
    <w:name w:val="MDPI_5.2_figure"/>
    <w:qFormat/>
    <w:rsid w:val="00B65A10"/>
    <w:pPr>
      <w:jc w:val="center"/>
    </w:pPr>
    <w:rPr>
      <w:rFonts w:ascii="Palatino Linotype" w:eastAsia="Times New Roman" w:hAnsi="Palatino Linotype"/>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00000A"/>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spacing w:before="400"/>
    </w:pPr>
    <w:rPr>
      <w:spacing w:val="-2"/>
      <w:lang w:val="en-GB" w:eastAsia="en-GB" w:bidi="ar-SA"/>
    </w:rPr>
  </w:style>
  <w:style w:type="paragraph" w:customStyle="1" w:styleId="MDPI73CopyrightImage">
    <w:name w:val="MDPI_7.3_CopyrightImage"/>
    <w:qFormat/>
    <w:rsid w:val="003B4E63"/>
    <w:pPr>
      <w:snapToGrid w:val="0"/>
      <w:spacing w:after="100"/>
      <w:jc w:val="right"/>
    </w:pPr>
    <w:rPr>
      <w:rFonts w:eastAsia="Times New Roman"/>
      <w:color w:val="000000"/>
      <w:sz w:val="24"/>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snapToGrid w:val="0"/>
      <w:spacing w:before="120"/>
      <w:jc w:val="center"/>
    </w:pPr>
    <w:rPr>
      <w:rFonts w:ascii="Palatino Linotype" w:eastAsia="Times New Roman" w:hAnsi="Palatino Linotype"/>
      <w:sz w:val="24"/>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snapToGrid w:val="0"/>
      <w:spacing w:line="260" w:lineRule="atLeast"/>
      <w:ind w:firstLine="425"/>
      <w:jc w:val="both"/>
    </w:pPr>
    <w:rPr>
      <w:rFonts w:ascii="Palatino Linotype" w:eastAsia="Times New Roman" w:hAnsi="Palatino Linotype"/>
      <w:color w:val="000000"/>
      <w:sz w:val="24"/>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spacing w:before="0" w:line="260" w:lineRule="atLeast"/>
      <w:ind w:left="425" w:hanging="425"/>
    </w:pPr>
  </w:style>
  <w:style w:type="paragraph" w:customStyle="1" w:styleId="MDPIheadermdpilogo">
    <w:name w:val="MDPI_header_mdpi_logo"/>
    <w:qFormat/>
    <w:rsid w:val="003B4E63"/>
    <w:pPr>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sz w:val="22"/>
      <w:szCs w:val="22"/>
    </w:rPr>
  </w:style>
  <w:style w:type="paragraph" w:customStyle="1" w:styleId="MDPItitle">
    <w:name w:val="MDPI_title"/>
    <w:qFormat/>
    <w:rsid w:val="003B4E63"/>
    <w:pPr>
      <w:snapToGrid w:val="0"/>
      <w:spacing w:after="240"/>
    </w:pPr>
    <w:rPr>
      <w:rFonts w:eastAsia="Times New Roman"/>
      <w:b/>
      <w:color w:val="000000"/>
      <w:sz w:val="36"/>
      <w:lang w:eastAsia="de-DE" w:bidi="en-US"/>
    </w:rPr>
  </w:style>
  <w:style w:type="paragraph" w:customStyle="1" w:styleId="FrameContents">
    <w:name w:val="Frame Contents"/>
    <w:basedOn w:val="Normal"/>
    <w:qFormat/>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sz="8" w:space="0" w:color="auto"/>
      </w:tblBorders>
    </w:tblPr>
    <w:tcPr>
      <w:vAlign w:val="center"/>
    </w:tcPr>
    <w:tblStylePr w:type="firstRow">
      <w:pPr>
        <w:wordWrap/>
        <w:snapToGrid w:val="0"/>
        <w:spacing w:beforeLines="0" w:afterLines="0" w:line="300" w:lineRule="exact"/>
        <w:ind w:rightChars="0" w:right="0"/>
        <w:jc w:val="center"/>
      </w:pPr>
      <w:rPr>
        <w:b w:val="0"/>
        <w:i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A90D-DF95-46A0-BD93-B6A68F5B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7706</Words>
  <Characters>43928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BCIT</Company>
  <LinksUpToDate>false</LinksUpToDate>
  <CharactersWithSpaces>51531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dc:description/>
  <cp:lastModifiedBy>Stefan Lukits</cp:lastModifiedBy>
  <cp:revision>6</cp:revision>
  <cp:lastPrinted>2018-03-16T20:07:00Z</cp:lastPrinted>
  <dcterms:created xsi:type="dcterms:W3CDTF">2018-05-04T00:29:00Z</dcterms:created>
  <dcterms:modified xsi:type="dcterms:W3CDTF">2018-05-04T02:00:00Z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